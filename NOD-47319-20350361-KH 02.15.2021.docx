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2AC8D" w14:textId="69B67279" w:rsidR="00397AFB" w:rsidRDefault="00D72EE3" w:rsidP="005D2945">
      <w:pPr>
        <w:spacing w:after="0"/>
        <w:jc w:val="center"/>
        <w:rPr>
          <w:b/>
          <w:bCs/>
          <w:szCs w:val="22"/>
        </w:rPr>
      </w:pPr>
      <w:r>
        <w:rPr>
          <w:b/>
          <w:bCs/>
          <w:szCs w:val="22"/>
        </w:rPr>
        <w:t xml:space="preserve">Statement of Work No. </w:t>
      </w:r>
      <w:r w:rsidR="00B34953">
        <w:rPr>
          <w:b/>
          <w:bCs/>
          <w:szCs w:val="22"/>
        </w:rPr>
        <w:t>NOD</w:t>
      </w:r>
      <w:r>
        <w:rPr>
          <w:b/>
          <w:bCs/>
          <w:szCs w:val="22"/>
        </w:rPr>
        <w:t>-47319</w:t>
      </w:r>
    </w:p>
    <w:p w14:paraId="4D127B1B" w14:textId="77777777" w:rsidR="00397AFB" w:rsidRDefault="005159F4" w:rsidP="00BE5B4C">
      <w:pPr>
        <w:spacing w:after="0"/>
        <w:jc w:val="center"/>
        <w:rPr>
          <w:b/>
          <w:bCs/>
          <w:szCs w:val="22"/>
        </w:rPr>
      </w:pPr>
      <w:r>
        <w:rPr>
          <w:b/>
          <w:bCs/>
          <w:szCs w:val="22"/>
        </w:rPr>
        <w:t xml:space="preserve">Between </w:t>
      </w:r>
    </w:p>
    <w:p w14:paraId="5909AB80" w14:textId="4F51FF91" w:rsidR="00397AFB" w:rsidRDefault="00217BEB" w:rsidP="00D81B92">
      <w:pPr>
        <w:spacing w:after="0"/>
        <w:jc w:val="center"/>
        <w:rPr>
          <w:b/>
          <w:bCs/>
          <w:szCs w:val="22"/>
        </w:rPr>
      </w:pPr>
      <w:r>
        <w:rPr>
          <w:b/>
          <w:bCs/>
          <w:szCs w:val="22"/>
        </w:rPr>
        <w:t>Hitachi Vantara LLC (“Hitachi”)</w:t>
      </w:r>
    </w:p>
    <w:p w14:paraId="63052E88" w14:textId="77777777" w:rsidR="00397AFB" w:rsidRDefault="00D81B92" w:rsidP="00BE5B4C">
      <w:pPr>
        <w:spacing w:after="0"/>
        <w:jc w:val="center"/>
        <w:rPr>
          <w:b/>
          <w:bCs/>
          <w:szCs w:val="22"/>
        </w:rPr>
      </w:pPr>
      <w:r>
        <w:rPr>
          <w:b/>
          <w:bCs/>
          <w:szCs w:val="22"/>
        </w:rPr>
        <w:t>and</w:t>
      </w:r>
    </w:p>
    <w:p w14:paraId="58D6F9DC" w14:textId="77777777" w:rsidR="00397AFB" w:rsidRDefault="00D9593B" w:rsidP="00BE5B4C">
      <w:pPr>
        <w:spacing w:after="0"/>
        <w:jc w:val="center"/>
        <w:rPr>
          <w:b/>
          <w:szCs w:val="22"/>
        </w:rPr>
      </w:pPr>
      <w:r>
        <w:rPr>
          <w:b/>
          <w:szCs w:val="22"/>
        </w:rPr>
        <w:t>National Oak Distributors Inc (“Customer”)</w:t>
      </w:r>
    </w:p>
    <w:p w14:paraId="4A3C60B0" w14:textId="77D4F5C3" w:rsidR="00397AFB" w:rsidRDefault="00217BEB" w:rsidP="00262EBF">
      <w:pPr>
        <w:spacing w:after="0"/>
        <w:jc w:val="center"/>
        <w:rPr>
          <w:b/>
          <w:bCs/>
          <w:szCs w:val="22"/>
        </w:rPr>
      </w:pPr>
      <w:r>
        <w:rPr>
          <w:b/>
          <w:szCs w:val="22"/>
        </w:rPr>
        <w:t xml:space="preserve">Hitachi Quote No. </w:t>
      </w:r>
      <w:bookmarkStart w:id="0" w:name="_Toc61753428"/>
      <w:bookmarkStart w:id="1" w:name="_Toc87863695"/>
      <w:r>
        <w:rPr>
          <w:b/>
          <w:bCs/>
          <w:szCs w:val="22"/>
        </w:rPr>
        <w:t>20350361</w:t>
      </w:r>
    </w:p>
    <w:p w14:paraId="3FE52D3B" w14:textId="77777777" w:rsidR="00B34953" w:rsidRPr="00B34953" w:rsidRDefault="00B34953" w:rsidP="00262EBF">
      <w:pPr>
        <w:spacing w:after="0"/>
        <w:jc w:val="center"/>
        <w:rPr>
          <w:b/>
          <w:sz w:val="20"/>
        </w:rPr>
      </w:pPr>
    </w:p>
    <w:p w14:paraId="4C805B91" w14:textId="43D7309B" w:rsidR="00397AFB" w:rsidRPr="00B34953" w:rsidRDefault="00B34953" w:rsidP="00B34953">
      <w:pPr>
        <w:spacing w:after="0"/>
        <w:jc w:val="both"/>
        <w:rPr>
          <w:rFonts w:cs="Arial"/>
          <w:sz w:val="20"/>
          <w:lang w:eastAsia="en-US"/>
        </w:rPr>
      </w:pPr>
      <w:r w:rsidRPr="00B34953">
        <w:rPr>
          <w:rFonts w:cs="Arial"/>
          <w:sz w:val="20"/>
          <w:lang w:eastAsia="en-US"/>
        </w:rPr>
        <w:t xml:space="preserve">This Statement of Work ("SOW") is governed by, and incorporates by reference, the terms and conditions of the Master License and Services Agreement Number OF-112048  ("Master Agreement") in effect between </w:t>
      </w:r>
      <w:r w:rsidRPr="00B34953">
        <w:rPr>
          <w:sz w:val="20"/>
        </w:rPr>
        <w:t>Hitachi Vantara LLC, successor organization to Pentaho Corporation</w:t>
      </w:r>
      <w:r w:rsidRPr="00B34953">
        <w:rPr>
          <w:rFonts w:cs="Arial"/>
          <w:sz w:val="20"/>
          <w:lang w:eastAsia="en-US"/>
        </w:rPr>
        <w:t xml:space="preserve"> and National Oak Distributors Inc  (“Customer”). The terms of this SOW shall govern in the event of any conflict with the Master Agreement. Unless otherwise set forth herein, capitalized terms used but not defined in this SOW (including the Exhibit(s) attached hereto) shall have the meanings ascribed to them in the Master Agreement.</w:t>
      </w:r>
    </w:p>
    <w:p w14:paraId="73459E91" w14:textId="77777777" w:rsidR="00397AFB" w:rsidRDefault="00992EB9" w:rsidP="002B12DB">
      <w:pPr>
        <w:pStyle w:val="BodyText"/>
        <w:spacing w:before="200" w:after="60"/>
        <w:ind w:left="0"/>
        <w:rPr>
          <w:b/>
          <w:szCs w:val="22"/>
        </w:rPr>
      </w:pPr>
      <w:bookmarkStart w:id="2" w:name="_Toc454423481"/>
      <w:bookmarkStart w:id="3" w:name="_Toc535894743"/>
      <w:bookmarkStart w:id="4" w:name="_Toc61753429"/>
      <w:bookmarkEnd w:id="0"/>
      <w:bookmarkEnd w:id="1"/>
      <w:r>
        <w:rPr>
          <w:b/>
          <w:szCs w:val="22"/>
        </w:rPr>
        <w:t>SERVICES</w:t>
      </w:r>
    </w:p>
    <w:p w14:paraId="50E11929" w14:textId="5BA03097" w:rsidR="00397AFB" w:rsidRDefault="00217BEB" w:rsidP="002B12DB">
      <w:pPr>
        <w:spacing w:after="0"/>
        <w:jc w:val="both"/>
        <w:rPr>
          <w:sz w:val="20"/>
        </w:rPr>
      </w:pPr>
      <w:r>
        <w:rPr>
          <w:rFonts w:cs="Arial"/>
          <w:sz w:val="20"/>
        </w:rPr>
        <w:t>Hitachi will provide Customer with s</w:t>
      </w:r>
      <w:r>
        <w:rPr>
          <w:sz w:val="20"/>
        </w:rPr>
        <w:t xml:space="preserve">ervices which are comprised of </w:t>
      </w:r>
      <w:r>
        <w:rPr>
          <w:bCs/>
          <w:sz w:val="20"/>
        </w:rPr>
        <w:t>1</w:t>
      </w:r>
      <w:r>
        <w:rPr>
          <w:sz w:val="20"/>
        </w:rPr>
        <w:t xml:space="preserve"> service offering(s) identified in the table below (each a “Service” and together the “Services”) and as more fully described in attached Exhibit A.</w:t>
      </w:r>
    </w:p>
    <w:p w14:paraId="668F16BB" w14:textId="77777777" w:rsidR="00397AFB" w:rsidRPr="002B12DB" w:rsidRDefault="00397AFB" w:rsidP="00BE5B4C">
      <w:pPr>
        <w:spacing w:after="0"/>
        <w:jc w:val="both"/>
        <w:rPr>
          <w:sz w:val="6"/>
          <w:szCs w:val="6"/>
        </w:rPr>
      </w:pPr>
    </w:p>
    <w:tbl>
      <w:tblPr>
        <w:tblStyle w:val="TableProfessional"/>
        <w:tblW w:w="5000" w:type="pct"/>
        <w:tblLook w:val="04A0" w:firstRow="1" w:lastRow="0" w:firstColumn="1" w:lastColumn="0" w:noHBand="0" w:noVBand="1"/>
      </w:tblPr>
      <w:tblGrid>
        <w:gridCol w:w="1401"/>
        <w:gridCol w:w="5624"/>
        <w:gridCol w:w="3039"/>
      </w:tblGrid>
      <w:tr w:rsidR="00397AFB" w14:paraId="6AB5B5F1" w14:textId="77777777" w:rsidTr="002B12DB">
        <w:trPr>
          <w:cnfStyle w:val="100000000000" w:firstRow="1" w:lastRow="0" w:firstColumn="0" w:lastColumn="0" w:oddVBand="0" w:evenVBand="0" w:oddHBand="0" w:evenHBand="0" w:firstRowFirstColumn="0" w:firstRowLastColumn="0" w:lastRowFirstColumn="0" w:lastRowLastColumn="0"/>
          <w:trHeight w:val="341"/>
        </w:trPr>
        <w:tc>
          <w:tcPr>
            <w:tcW w:w="696" w:type="pct"/>
            <w:vAlign w:val="center"/>
          </w:tcPr>
          <w:p w14:paraId="1A67DFCC" w14:textId="77777777" w:rsidR="00397AFB" w:rsidRDefault="00221932" w:rsidP="00796E32">
            <w:pPr>
              <w:pStyle w:val="Header"/>
              <w:spacing w:after="0"/>
              <w:rPr>
                <w:sz w:val="20"/>
                <w:highlight w:val="yellow"/>
                <w:u w:val="single"/>
              </w:rPr>
            </w:pPr>
            <w:r>
              <w:rPr>
                <w:sz w:val="20"/>
                <w:u w:val="single"/>
              </w:rPr>
              <w:t>Exhibit No.</w:t>
            </w:r>
            <w:r>
              <w:rPr>
                <w:sz w:val="20"/>
              </w:rPr>
              <w:t xml:space="preserve">            </w:t>
            </w:r>
          </w:p>
        </w:tc>
        <w:tc>
          <w:tcPr>
            <w:tcW w:w="2794" w:type="pct"/>
            <w:vAlign w:val="center"/>
          </w:tcPr>
          <w:p w14:paraId="1E01631D" w14:textId="77777777" w:rsidR="00397AFB" w:rsidRDefault="00221932" w:rsidP="00796E32">
            <w:pPr>
              <w:pStyle w:val="Header"/>
              <w:spacing w:after="0"/>
              <w:rPr>
                <w:sz w:val="20"/>
                <w:highlight w:val="yellow"/>
                <w:u w:val="single"/>
              </w:rPr>
            </w:pPr>
            <w:r>
              <w:rPr>
                <w:sz w:val="20"/>
                <w:u w:val="single"/>
              </w:rPr>
              <w:t>Description of Service</w:t>
            </w:r>
          </w:p>
        </w:tc>
        <w:tc>
          <w:tcPr>
            <w:tcW w:w="1510" w:type="pct"/>
            <w:vAlign w:val="center"/>
          </w:tcPr>
          <w:p w14:paraId="36440662" w14:textId="064C0527" w:rsidR="00397AFB" w:rsidRDefault="00217BEB" w:rsidP="00796E32">
            <w:pPr>
              <w:pStyle w:val="Header"/>
              <w:spacing w:after="0"/>
              <w:rPr>
                <w:sz w:val="20"/>
                <w:highlight w:val="yellow"/>
                <w:u w:val="single"/>
              </w:rPr>
            </w:pPr>
            <w:r>
              <w:rPr>
                <w:sz w:val="20"/>
                <w:u w:val="single"/>
              </w:rPr>
              <w:t>Hitachi Part No.</w:t>
            </w:r>
          </w:p>
        </w:tc>
      </w:tr>
      <w:tr w:rsidR="00397AFB" w14:paraId="158CB593" w14:textId="77777777" w:rsidTr="002B12DB">
        <w:trPr>
          <w:trHeight w:val="303"/>
        </w:trPr>
        <w:tc>
          <w:tcPr>
            <w:tcW w:w="696" w:type="pct"/>
            <w:vAlign w:val="center"/>
          </w:tcPr>
          <w:p w14:paraId="5811BE4F" w14:textId="77777777" w:rsidR="00397AFB" w:rsidRDefault="00BE5963" w:rsidP="009139B7">
            <w:pPr>
              <w:pStyle w:val="Header"/>
              <w:spacing w:after="0"/>
              <w:jc w:val="center"/>
              <w:rPr>
                <w:sz w:val="20"/>
                <w:highlight w:val="yellow"/>
              </w:rPr>
            </w:pPr>
            <w:r>
              <w:rPr>
                <w:sz w:val="20"/>
              </w:rPr>
              <w:t>A</w:t>
            </w:r>
          </w:p>
        </w:tc>
        <w:tc>
          <w:tcPr>
            <w:tcW w:w="2794" w:type="pct"/>
            <w:vAlign w:val="center"/>
          </w:tcPr>
          <w:p w14:paraId="3BBEBBC9" w14:textId="77777777" w:rsidR="00397AFB" w:rsidRDefault="00A65D7B" w:rsidP="006F2C5F">
            <w:pPr>
              <w:pStyle w:val="Header"/>
              <w:spacing w:after="0"/>
              <w:jc w:val="both"/>
              <w:rPr>
                <w:sz w:val="20"/>
                <w:highlight w:val="yellow"/>
              </w:rPr>
            </w:pPr>
            <w:r>
              <w:rPr>
                <w:sz w:val="20"/>
              </w:rPr>
              <w:t>SVC Hitachi Pentaho Consulting Services (PCONS-J10.p)</w:t>
            </w:r>
          </w:p>
        </w:tc>
        <w:tc>
          <w:tcPr>
            <w:tcW w:w="1510" w:type="pct"/>
            <w:vAlign w:val="center"/>
          </w:tcPr>
          <w:p w14:paraId="1F36D4C1" w14:textId="77777777" w:rsidR="00397AFB" w:rsidRDefault="00262B56" w:rsidP="006F2C5F">
            <w:pPr>
              <w:pStyle w:val="Header"/>
              <w:spacing w:after="0"/>
              <w:jc w:val="both"/>
              <w:rPr>
                <w:sz w:val="20"/>
                <w:highlight w:val="yellow"/>
              </w:rPr>
            </w:pPr>
            <w:r>
              <w:rPr>
                <w:sz w:val="20"/>
              </w:rPr>
              <w:t>zAM-051-100210-01-002</w:t>
            </w:r>
          </w:p>
        </w:tc>
      </w:tr>
    </w:tbl>
    <w:p w14:paraId="78B3BF30" w14:textId="77777777" w:rsidR="00397AFB" w:rsidRDefault="00396E8F" w:rsidP="002B12DB">
      <w:pPr>
        <w:pStyle w:val="BodyText"/>
        <w:spacing w:before="200" w:after="60"/>
        <w:ind w:left="0"/>
        <w:rPr>
          <w:b/>
          <w:szCs w:val="22"/>
        </w:rPr>
      </w:pPr>
      <w:r>
        <w:rPr>
          <w:b/>
          <w:szCs w:val="22"/>
        </w:rPr>
        <w:t>APPROACH</w:t>
      </w:r>
    </w:p>
    <w:p w14:paraId="22BA9637" w14:textId="58C7005D" w:rsidR="00397AFB" w:rsidRDefault="00992EB9" w:rsidP="006E51CB">
      <w:pPr>
        <w:pStyle w:val="Header"/>
        <w:spacing w:after="0"/>
        <w:jc w:val="both"/>
        <w:rPr>
          <w:sz w:val="20"/>
        </w:rPr>
      </w:pPr>
      <w:r>
        <w:rPr>
          <w:sz w:val="20"/>
        </w:rPr>
        <w:t xml:space="preserve">The Services will be performed as specified </w:t>
      </w:r>
      <w:r>
        <w:rPr>
          <w:color w:val="000000"/>
          <w:sz w:val="20"/>
        </w:rPr>
        <w:t>in the attached Exhibit(s).</w:t>
      </w:r>
    </w:p>
    <w:p w14:paraId="00330559" w14:textId="77777777" w:rsidR="00397AFB" w:rsidRDefault="00396E8F" w:rsidP="002B12DB">
      <w:pPr>
        <w:pStyle w:val="BodyText"/>
        <w:spacing w:before="200" w:after="60"/>
        <w:ind w:left="0"/>
        <w:rPr>
          <w:b/>
          <w:szCs w:val="22"/>
        </w:rPr>
      </w:pPr>
      <w:r>
        <w:rPr>
          <w:b/>
          <w:szCs w:val="22"/>
        </w:rPr>
        <w:t>DELIVERABLES AND OUTCOMES</w:t>
      </w:r>
    </w:p>
    <w:p w14:paraId="4060D736" w14:textId="77777777" w:rsidR="00397AFB" w:rsidRDefault="00621D18" w:rsidP="006E51CB">
      <w:pPr>
        <w:spacing w:after="0"/>
        <w:jc w:val="both"/>
        <w:rPr>
          <w:color w:val="000000"/>
          <w:sz w:val="20"/>
        </w:rPr>
      </w:pPr>
      <w:r>
        <w:rPr>
          <w:sz w:val="20"/>
        </w:rPr>
        <w:t>Hitachi</w:t>
      </w:r>
      <w:r>
        <w:rPr>
          <w:color w:val="000000"/>
          <w:sz w:val="20"/>
        </w:rPr>
        <w:t xml:space="preserve"> will provide the Deliverables and Outcomes as specified in the attached Exhibit(s).</w:t>
      </w:r>
    </w:p>
    <w:p w14:paraId="477743FE" w14:textId="0364F8EF" w:rsidR="00397AFB" w:rsidRDefault="00EB7E3A" w:rsidP="002B12DB">
      <w:pPr>
        <w:pStyle w:val="BodyText"/>
        <w:spacing w:before="200" w:after="60"/>
        <w:ind w:left="0"/>
        <w:rPr>
          <w:b/>
          <w:szCs w:val="22"/>
        </w:rPr>
      </w:pPr>
      <w:r>
        <w:rPr>
          <w:b/>
          <w:szCs w:val="22"/>
        </w:rPr>
        <w:t>CUSTOMER RESPONSIBILITIES</w:t>
      </w:r>
    </w:p>
    <w:p w14:paraId="5A914A91" w14:textId="2E445F15" w:rsidR="00397AFB" w:rsidRDefault="00A83E24" w:rsidP="00A83E24">
      <w:pPr>
        <w:spacing w:after="0"/>
        <w:jc w:val="both"/>
        <w:rPr>
          <w:color w:val="000000"/>
          <w:sz w:val="20"/>
        </w:rPr>
      </w:pPr>
      <w:r>
        <w:rPr>
          <w:color w:val="000000"/>
          <w:sz w:val="20"/>
        </w:rPr>
        <w:t>Customer Responsibilities are specified below as well as in the attached Exhibit(s).  Customer will:</w:t>
      </w:r>
    </w:p>
    <w:p w14:paraId="1000761C" w14:textId="77777777" w:rsidR="002B12DB" w:rsidRPr="002B12DB" w:rsidRDefault="002B12DB" w:rsidP="00A83E24">
      <w:pPr>
        <w:spacing w:after="0"/>
        <w:jc w:val="both"/>
        <w:rPr>
          <w:color w:val="000000"/>
          <w:sz w:val="6"/>
          <w:szCs w:val="6"/>
        </w:rPr>
      </w:pPr>
    </w:p>
    <w:p w14:paraId="74091F1F" w14:textId="77777777" w:rsidR="00397AFB" w:rsidRDefault="00A83E24" w:rsidP="00E04C74">
      <w:pPr>
        <w:numPr>
          <w:ilvl w:val="0"/>
          <w:numId w:val="7"/>
        </w:numPr>
        <w:tabs>
          <w:tab w:val="clear" w:pos="360"/>
          <w:tab w:val="num" w:pos="720"/>
        </w:tabs>
        <w:spacing w:after="0"/>
        <w:jc w:val="both"/>
        <w:rPr>
          <w:rFonts w:cs="Arial"/>
          <w:sz w:val="20"/>
        </w:rPr>
      </w:pPr>
      <w:r>
        <w:rPr>
          <w:rFonts w:cs="Arial"/>
          <w:sz w:val="20"/>
        </w:rPr>
        <w:t>Designate a Project Manager (“Project Manager”) to whom all Hitachi communications shall be addressed. The Project Manager will provide (a) information and resources in a timely manner as needed by Hitachi to enable Hitachi to complete the Service described in this SOW; and (b) will be readily available and onsite as and when required by Hitachi for the duration of the Service. The Project Manager will be responsible for receiving any Deliverables and has full authority to provide any needed approvals for Customer under the Change Control provision below.</w:t>
      </w:r>
    </w:p>
    <w:p w14:paraId="1CFBECF6" w14:textId="77777777" w:rsidR="00397AFB" w:rsidRDefault="00A83E24" w:rsidP="00E04C74">
      <w:pPr>
        <w:numPr>
          <w:ilvl w:val="0"/>
          <w:numId w:val="7"/>
        </w:numPr>
        <w:tabs>
          <w:tab w:val="clear" w:pos="360"/>
          <w:tab w:val="num" w:pos="720"/>
        </w:tabs>
        <w:spacing w:after="0"/>
        <w:jc w:val="both"/>
        <w:rPr>
          <w:rFonts w:cs="Arial"/>
          <w:color w:val="000000"/>
          <w:sz w:val="20"/>
        </w:rPr>
      </w:pPr>
      <w:r>
        <w:rPr>
          <w:rFonts w:cs="Arial"/>
          <w:color w:val="000000"/>
          <w:sz w:val="20"/>
        </w:rPr>
        <w:t>Provide appropriate onsite facilities including desk, telephone and access to systems and other resources as required in order to deliver the Services in this SOW.</w:t>
      </w:r>
    </w:p>
    <w:p w14:paraId="07BE6739" w14:textId="77777777" w:rsidR="00397AFB" w:rsidRDefault="00A83E24" w:rsidP="00E04C74">
      <w:pPr>
        <w:numPr>
          <w:ilvl w:val="0"/>
          <w:numId w:val="7"/>
        </w:numPr>
        <w:tabs>
          <w:tab w:val="clear" w:pos="360"/>
          <w:tab w:val="num" w:pos="720"/>
        </w:tabs>
        <w:spacing w:after="0"/>
        <w:jc w:val="both"/>
        <w:rPr>
          <w:rFonts w:cs="Arial"/>
          <w:color w:val="000000"/>
          <w:sz w:val="20"/>
        </w:rPr>
      </w:pPr>
      <w:r>
        <w:rPr>
          <w:rFonts w:cs="Arial"/>
          <w:color w:val="000000"/>
          <w:sz w:val="20"/>
        </w:rPr>
        <w:t>Communicate with the Hitachi Project Manager and make appropriate staff available to participate in the project activities as required, including a technical lead for the duration of the project.</w:t>
      </w:r>
    </w:p>
    <w:p w14:paraId="2E8A9E9F" w14:textId="24DDAC59" w:rsidR="00397AFB" w:rsidRDefault="00A83E24" w:rsidP="00E04C74">
      <w:pPr>
        <w:numPr>
          <w:ilvl w:val="0"/>
          <w:numId w:val="7"/>
        </w:numPr>
        <w:tabs>
          <w:tab w:val="clear" w:pos="360"/>
          <w:tab w:val="num" w:pos="720"/>
        </w:tabs>
        <w:spacing w:after="0"/>
        <w:jc w:val="both"/>
        <w:rPr>
          <w:rFonts w:cs="Arial"/>
          <w:sz w:val="20"/>
        </w:rPr>
      </w:pPr>
      <w:r>
        <w:rPr>
          <w:rFonts w:cs="Arial"/>
          <w:color w:val="000000"/>
          <w:sz w:val="20"/>
        </w:rPr>
        <w:t>Ensure that suitably qualified Customer subject matter experts are available to Hitachi in specialized areas required for the performance of these Services such as storage, server and networks, when both onsite and offsite.</w:t>
      </w:r>
    </w:p>
    <w:p w14:paraId="16F3F3FC" w14:textId="3F8A6C37" w:rsidR="00397AFB" w:rsidRDefault="00A83E24" w:rsidP="00E04C74">
      <w:pPr>
        <w:numPr>
          <w:ilvl w:val="0"/>
          <w:numId w:val="7"/>
        </w:numPr>
        <w:tabs>
          <w:tab w:val="clear" w:pos="360"/>
          <w:tab w:val="num" w:pos="720"/>
        </w:tabs>
        <w:spacing w:after="0"/>
        <w:jc w:val="both"/>
        <w:rPr>
          <w:rFonts w:cs="Arial"/>
          <w:sz w:val="20"/>
        </w:rPr>
      </w:pPr>
      <w:r>
        <w:rPr>
          <w:rFonts w:cs="Arial"/>
          <w:sz w:val="20"/>
        </w:rPr>
        <w:t>Procure and make available any server, SAN, storage and LAN infrastructure, together with any software and valid licenses, required by Hitachi to perform these services, including user access and passwords as necessary.</w:t>
      </w:r>
    </w:p>
    <w:p w14:paraId="27E3C332" w14:textId="77777777" w:rsidR="00397AFB" w:rsidRDefault="00A83E24" w:rsidP="00E04C74">
      <w:pPr>
        <w:numPr>
          <w:ilvl w:val="0"/>
          <w:numId w:val="7"/>
        </w:numPr>
        <w:tabs>
          <w:tab w:val="clear" w:pos="360"/>
          <w:tab w:val="num" w:pos="720"/>
        </w:tabs>
        <w:spacing w:after="0"/>
        <w:jc w:val="both"/>
        <w:rPr>
          <w:color w:val="000000"/>
          <w:sz w:val="20"/>
        </w:rPr>
      </w:pPr>
      <w:r>
        <w:rPr>
          <w:color w:val="000000"/>
          <w:sz w:val="20"/>
        </w:rPr>
        <w:t>Assume all responsibility for Customer networks, including connectivity, performance and configuration issues.</w:t>
      </w:r>
    </w:p>
    <w:p w14:paraId="67C414ED" w14:textId="77777777" w:rsidR="00397AFB" w:rsidRDefault="00A83E24" w:rsidP="00E04C74">
      <w:pPr>
        <w:numPr>
          <w:ilvl w:val="0"/>
          <w:numId w:val="7"/>
        </w:numPr>
        <w:tabs>
          <w:tab w:val="clear" w:pos="360"/>
          <w:tab w:val="num" w:pos="720"/>
        </w:tabs>
        <w:spacing w:after="0"/>
        <w:jc w:val="both"/>
        <w:rPr>
          <w:rFonts w:cs="Arial"/>
          <w:sz w:val="20"/>
        </w:rPr>
      </w:pPr>
      <w:r>
        <w:rPr>
          <w:rFonts w:cs="Arial"/>
          <w:color w:val="000000"/>
          <w:sz w:val="20"/>
        </w:rPr>
        <w:t>Provide timely review of all materials and documentation supplied by Hitachi and respond promptly to Hitachi's requests for information applicable to the Services being rendered.</w:t>
      </w:r>
    </w:p>
    <w:p w14:paraId="6863B80A" w14:textId="77777777" w:rsidR="00397AFB" w:rsidRDefault="00A83E24" w:rsidP="00E04C74">
      <w:pPr>
        <w:numPr>
          <w:ilvl w:val="0"/>
          <w:numId w:val="7"/>
        </w:numPr>
        <w:tabs>
          <w:tab w:val="clear" w:pos="360"/>
          <w:tab w:val="num" w:pos="720"/>
        </w:tabs>
        <w:spacing w:after="0"/>
        <w:jc w:val="both"/>
        <w:rPr>
          <w:color w:val="000000"/>
          <w:sz w:val="20"/>
        </w:rPr>
      </w:pPr>
      <w:r>
        <w:rPr>
          <w:rFonts w:cs="Arial"/>
          <w:color w:val="000000"/>
          <w:sz w:val="20"/>
        </w:rPr>
        <w:t>Possess valid licenses for all software that is covered by the Service(s) listed herein and ensure all licenses will cover Hitachi's use of the software.</w:t>
      </w:r>
    </w:p>
    <w:p w14:paraId="54983FB5" w14:textId="77777777" w:rsidR="00397AFB" w:rsidRDefault="00A83E24" w:rsidP="00E04C74">
      <w:pPr>
        <w:numPr>
          <w:ilvl w:val="0"/>
          <w:numId w:val="7"/>
        </w:numPr>
        <w:tabs>
          <w:tab w:val="clear" w:pos="360"/>
          <w:tab w:val="num" w:pos="720"/>
        </w:tabs>
        <w:spacing w:after="0"/>
        <w:jc w:val="both"/>
        <w:rPr>
          <w:rFonts w:cs="Arial"/>
          <w:color w:val="000000"/>
          <w:sz w:val="20"/>
        </w:rPr>
      </w:pPr>
      <w:r>
        <w:rPr>
          <w:rFonts w:cs="Arial"/>
          <w:color w:val="000000"/>
          <w:sz w:val="20"/>
        </w:rPr>
        <w:t>Ensure that the Service Location is prepared for the Service and that all required power, air conditioning, cabling, and environmental and telecommunication requirements have been addressed.</w:t>
      </w:r>
    </w:p>
    <w:p w14:paraId="6FD0E80E" w14:textId="16E92304" w:rsidR="00397AFB" w:rsidRDefault="00A83E24" w:rsidP="00E04C74">
      <w:pPr>
        <w:numPr>
          <w:ilvl w:val="0"/>
          <w:numId w:val="7"/>
        </w:numPr>
        <w:tabs>
          <w:tab w:val="clear" w:pos="360"/>
          <w:tab w:val="num" w:pos="720"/>
        </w:tabs>
        <w:spacing w:after="0"/>
        <w:jc w:val="both"/>
        <w:rPr>
          <w:rFonts w:cs="Arial"/>
          <w:color w:val="000000"/>
          <w:sz w:val="20"/>
        </w:rPr>
      </w:pPr>
      <w:r>
        <w:rPr>
          <w:rFonts w:cs="Arial"/>
          <w:color w:val="000000"/>
          <w:sz w:val="20"/>
        </w:rPr>
        <w:lastRenderedPageBreak/>
        <w:t>Ensure that any prerequisites agreed between Hitachi and Customer are completed satisfactorily prior to Hitachi commencing performance of any Service.</w:t>
      </w:r>
    </w:p>
    <w:p w14:paraId="3C63511B" w14:textId="77777777" w:rsidR="00397AFB" w:rsidRDefault="00A83E24" w:rsidP="00E04C74">
      <w:pPr>
        <w:numPr>
          <w:ilvl w:val="0"/>
          <w:numId w:val="7"/>
        </w:numPr>
        <w:tabs>
          <w:tab w:val="clear" w:pos="360"/>
          <w:tab w:val="num" w:pos="720"/>
        </w:tabs>
        <w:spacing w:after="0"/>
        <w:jc w:val="both"/>
        <w:rPr>
          <w:rFonts w:cs="Arial"/>
          <w:sz w:val="20"/>
        </w:rPr>
      </w:pPr>
      <w:r>
        <w:rPr>
          <w:rFonts w:cs="Arial"/>
          <w:color w:val="000000"/>
          <w:sz w:val="20"/>
        </w:rPr>
        <w:t xml:space="preserve">Customer Delays: </w:t>
      </w:r>
      <w:r>
        <w:rPr>
          <w:rFonts w:cs="Arial"/>
          <w:sz w:val="20"/>
        </w:rPr>
        <w:t>Customer will provide at least two (2) business days' notice of the postponement of any Services previously scheduled by Hitachi and Customer (“Timely Notification”). Where Customer does not provide Timely Notification, the Service will be impacted as applicable:</w:t>
      </w:r>
    </w:p>
    <w:p w14:paraId="492B4190" w14:textId="77777777" w:rsidR="00397AFB" w:rsidRDefault="00A83E24" w:rsidP="00E04C74">
      <w:pPr>
        <w:numPr>
          <w:ilvl w:val="0"/>
          <w:numId w:val="10"/>
        </w:numPr>
        <w:spacing w:after="0"/>
        <w:jc w:val="both"/>
        <w:rPr>
          <w:rFonts w:cs="Arial"/>
          <w:sz w:val="20"/>
        </w:rPr>
      </w:pPr>
      <w:r>
        <w:rPr>
          <w:rFonts w:cs="Arial"/>
          <w:sz w:val="20"/>
        </w:rPr>
        <w:t>Time and Material Services: Customer shall forfeit eight (8) hours and cover any applicable travel rebooking and cancellation fees per each rescheduled resource. The forfeited time shall be added to the next weekly timesheet and, if applicable, Customer shall be invoiced accordingly.</w:t>
      </w:r>
    </w:p>
    <w:p w14:paraId="1B7F1977" w14:textId="77777777" w:rsidR="00397AFB" w:rsidRDefault="00A83E24" w:rsidP="00E04C74">
      <w:pPr>
        <w:numPr>
          <w:ilvl w:val="0"/>
          <w:numId w:val="10"/>
        </w:numPr>
        <w:spacing w:after="0"/>
        <w:jc w:val="both"/>
        <w:rPr>
          <w:sz w:val="20"/>
        </w:rPr>
      </w:pPr>
      <w:r>
        <w:rPr>
          <w:rFonts w:cs="Arial"/>
          <w:sz w:val="20"/>
        </w:rPr>
        <w:t>Fixed Price Contracts: Customer shall cover any applicable travel rebooking and cancellation fees per each rescheduled resource and shall be invoiced accordingly. If necessary, a change in Fees and Duration will also be agreed by the parties through the Change Control section of the SOW.</w:t>
      </w:r>
    </w:p>
    <w:p w14:paraId="379DAA47" w14:textId="77777777" w:rsidR="00397AFB" w:rsidRDefault="001276FB" w:rsidP="002B12DB">
      <w:pPr>
        <w:pStyle w:val="Heading8"/>
        <w:spacing w:before="200" w:after="60" w:line="240" w:lineRule="auto"/>
        <w:ind w:left="0" w:firstLine="0"/>
        <w:rPr>
          <w:sz w:val="22"/>
          <w:szCs w:val="22"/>
        </w:rPr>
      </w:pPr>
      <w:r>
        <w:rPr>
          <w:sz w:val="22"/>
          <w:szCs w:val="22"/>
        </w:rPr>
        <w:t>ASSUMPTIONS</w:t>
      </w:r>
    </w:p>
    <w:p w14:paraId="311DDEFD" w14:textId="4C55A627" w:rsidR="00397AFB" w:rsidRDefault="00A83E24" w:rsidP="00A83E24">
      <w:pPr>
        <w:spacing w:after="0"/>
        <w:jc w:val="both"/>
        <w:rPr>
          <w:rFonts w:cs="Arial"/>
          <w:sz w:val="20"/>
        </w:rPr>
      </w:pPr>
      <w:r>
        <w:rPr>
          <w:rFonts w:cs="Arial"/>
          <w:sz w:val="20"/>
        </w:rPr>
        <w:t>Hitachi will rely on the following Assumptions, together with those stated elsewhere in each individual Exhibit, in performing these Services. Should any of these Assumptions prove to be incorrect or incomplete or should Customer fail to comply with any of the Assumptions set forth in this document, Hitachi reserves the right to modify the price, scope or schedule.</w:t>
      </w:r>
    </w:p>
    <w:p w14:paraId="0CD405A1" w14:textId="77777777" w:rsidR="002B12DB" w:rsidRPr="002B12DB" w:rsidRDefault="002B12DB" w:rsidP="00A83E24">
      <w:pPr>
        <w:spacing w:after="0"/>
        <w:jc w:val="both"/>
        <w:rPr>
          <w:rFonts w:cs="Arial"/>
          <w:color w:val="000000"/>
          <w:sz w:val="6"/>
          <w:szCs w:val="6"/>
        </w:rPr>
      </w:pPr>
    </w:p>
    <w:p w14:paraId="62005225" w14:textId="77777777" w:rsidR="00397AFB" w:rsidRDefault="00A83E24" w:rsidP="00A83E24">
      <w:pPr>
        <w:numPr>
          <w:ilvl w:val="0"/>
          <w:numId w:val="5"/>
        </w:numPr>
        <w:tabs>
          <w:tab w:val="clear" w:pos="360"/>
          <w:tab w:val="num" w:pos="720"/>
        </w:tabs>
        <w:spacing w:after="0"/>
        <w:jc w:val="both"/>
        <w:rPr>
          <w:rFonts w:cs="Arial"/>
          <w:sz w:val="20"/>
        </w:rPr>
      </w:pPr>
      <w:r>
        <w:rPr>
          <w:rFonts w:cs="Arial"/>
          <w:sz w:val="20"/>
        </w:rPr>
        <w:t>Hitachi reserves the right to use subcontractors in those roles it deems appropriate.</w:t>
      </w:r>
    </w:p>
    <w:p w14:paraId="2D5EE0CC" w14:textId="119C1AD3" w:rsidR="00397AFB" w:rsidRDefault="005777D1" w:rsidP="005777D1">
      <w:pPr>
        <w:pStyle w:val="ListParagraph"/>
        <w:numPr>
          <w:ilvl w:val="0"/>
          <w:numId w:val="5"/>
        </w:numPr>
        <w:tabs>
          <w:tab w:val="clear" w:pos="360"/>
          <w:tab w:val="num" w:pos="720"/>
        </w:tabs>
        <w:spacing w:after="0" w:line="240" w:lineRule="auto"/>
        <w:jc w:val="both"/>
        <w:rPr>
          <w:rFonts w:ascii="Arial" w:hAnsi="Arial" w:cs="Arial"/>
          <w:sz w:val="20"/>
          <w:szCs w:val="20"/>
        </w:rPr>
      </w:pPr>
      <w:r>
        <w:rPr>
          <w:rFonts w:ascii="Arial" w:hAnsi="Arial" w:cs="Arial"/>
          <w:sz w:val="20"/>
          <w:szCs w:val="20"/>
        </w:rPr>
        <w:t>"Consultant" means any person performing services on behalf of Hitachi in connection with this SOW, whether employed by Hitachi or by a Hitachi subcontractor. Hitachi reserves the right to replace any Consultant at any time for any reason. If the Consultant who normally responds to Customer requests is unavailable, Hitachi will notify Customer and agrees to select a mutually acceptable replacement, if required.</w:t>
      </w:r>
    </w:p>
    <w:p w14:paraId="2D269C7B" w14:textId="563FFB6F" w:rsidR="00397AFB" w:rsidRDefault="00A83E24" w:rsidP="00C74298">
      <w:pPr>
        <w:pStyle w:val="ListParagraph"/>
        <w:numPr>
          <w:ilvl w:val="0"/>
          <w:numId w:val="5"/>
        </w:numPr>
        <w:tabs>
          <w:tab w:val="clear" w:pos="360"/>
          <w:tab w:val="num" w:pos="720"/>
        </w:tabs>
        <w:spacing w:after="0" w:line="240" w:lineRule="auto"/>
        <w:jc w:val="both"/>
        <w:rPr>
          <w:rFonts w:ascii="Arial" w:hAnsi="Arial" w:cs="Arial"/>
          <w:sz w:val="20"/>
          <w:szCs w:val="20"/>
        </w:rPr>
      </w:pPr>
      <w:r>
        <w:rPr>
          <w:rFonts w:ascii="Arial" w:hAnsi="Arial" w:cs="Arial"/>
          <w:sz w:val="20"/>
          <w:szCs w:val="20"/>
        </w:rPr>
        <w:t>The Consultant will be scheduled to work normal business hours (Monday through Friday), excluding Customer holidays, unless an alternate schedule has been agreed upon by both parties. Normal working hours are 8 hours worked per day between 09:00 and 18:00 Monday to Friday, excluding Bank or National Holidays. Any requests for work to be performed outside these hours will be handled through the Change Control section of this SOW. Such work will require a 35% uplift/premium for Monday to Friday, and a 75% uplift/premium for Saturday, Sunday and Bank or National Holidays. Documents provided by Hitachi as project deliverables will be delivered in English and adhere to Hitachi's standard document formats.</w:t>
      </w:r>
    </w:p>
    <w:p w14:paraId="02E09520" w14:textId="7CC58C3E" w:rsidR="00397AFB" w:rsidRDefault="005777D1" w:rsidP="00C74298">
      <w:pPr>
        <w:pStyle w:val="ListParagraph"/>
        <w:numPr>
          <w:ilvl w:val="0"/>
          <w:numId w:val="5"/>
        </w:numPr>
        <w:tabs>
          <w:tab w:val="clear" w:pos="360"/>
          <w:tab w:val="num" w:pos="720"/>
        </w:tabs>
        <w:spacing w:after="0" w:line="240" w:lineRule="auto"/>
        <w:jc w:val="both"/>
        <w:rPr>
          <w:rFonts w:ascii="Arial" w:hAnsi="Arial" w:cs="Arial"/>
          <w:sz w:val="20"/>
          <w:szCs w:val="20"/>
        </w:rPr>
      </w:pPr>
      <w:r>
        <w:rPr>
          <w:rFonts w:ascii="Arial" w:hAnsi="Arial" w:cs="Arial"/>
          <w:sz w:val="20"/>
          <w:szCs w:val="20"/>
        </w:rPr>
        <w:t>Documents provided by Hitachi as project Deliverables will be delivered in English and adhere to Hitachi's standard document formats.</w:t>
      </w:r>
    </w:p>
    <w:p w14:paraId="3D4DE337" w14:textId="77777777" w:rsidR="00397AFB" w:rsidRDefault="00A83E24" w:rsidP="00A83E24">
      <w:pPr>
        <w:pStyle w:val="ListParagraph"/>
        <w:numPr>
          <w:ilvl w:val="0"/>
          <w:numId w:val="5"/>
        </w:numPr>
        <w:tabs>
          <w:tab w:val="clear" w:pos="360"/>
          <w:tab w:val="num" w:pos="720"/>
        </w:tabs>
        <w:spacing w:after="0" w:line="240" w:lineRule="auto"/>
        <w:jc w:val="both"/>
        <w:rPr>
          <w:rFonts w:ascii="Arial" w:hAnsi="Arial" w:cs="Arial"/>
          <w:sz w:val="20"/>
          <w:szCs w:val="20"/>
        </w:rPr>
      </w:pPr>
      <w:r>
        <w:rPr>
          <w:rFonts w:ascii="Arial" w:hAnsi="Arial" w:cs="Arial"/>
          <w:sz w:val="20"/>
          <w:szCs w:val="20"/>
        </w:rPr>
        <w:t>Hitachi assumes all third-party vendor specific revisions and versions are appropriately supported configurations within the environment and it is Customer's responsibility to resolve all revisions and versions prior to commencement of the Services.  If Customer's supportability does not meet the minimum criteria (as defined by the applicable third-party vendor), Hitachi reserves the right to withhold or delay the Services until Customer resolves all supportability issues and the parties agree to extend the period of performance accordingly.</w:t>
      </w:r>
    </w:p>
    <w:p w14:paraId="70128839" w14:textId="77777777" w:rsidR="00397AFB" w:rsidRDefault="00A83E24" w:rsidP="00A83E24">
      <w:pPr>
        <w:pStyle w:val="ListParagraph"/>
        <w:numPr>
          <w:ilvl w:val="0"/>
          <w:numId w:val="5"/>
        </w:numPr>
        <w:tabs>
          <w:tab w:val="clear" w:pos="360"/>
          <w:tab w:val="num" w:pos="720"/>
        </w:tabs>
        <w:spacing w:after="0" w:line="240" w:lineRule="auto"/>
        <w:jc w:val="both"/>
        <w:rPr>
          <w:rFonts w:ascii="Arial" w:hAnsi="Arial" w:cs="Arial"/>
          <w:sz w:val="20"/>
          <w:szCs w:val="20"/>
        </w:rPr>
      </w:pPr>
      <w:r>
        <w:rPr>
          <w:rFonts w:ascii="Arial" w:hAnsi="Arial" w:cs="Arial"/>
          <w:sz w:val="20"/>
          <w:szCs w:val="20"/>
        </w:rPr>
        <w:t>Any tasks or Services not specifically stated in any of the attached Exhibits are considered out of scope for this SOW.</w:t>
      </w:r>
    </w:p>
    <w:p w14:paraId="1200EB58" w14:textId="7CA78F8A" w:rsidR="00397AFB" w:rsidRDefault="00A83E24" w:rsidP="00A83E24">
      <w:pPr>
        <w:numPr>
          <w:ilvl w:val="0"/>
          <w:numId w:val="5"/>
        </w:numPr>
        <w:tabs>
          <w:tab w:val="clear" w:pos="360"/>
          <w:tab w:val="num" w:pos="720"/>
        </w:tabs>
        <w:spacing w:after="0"/>
        <w:jc w:val="both"/>
        <w:rPr>
          <w:rFonts w:cs="Arial"/>
          <w:sz w:val="20"/>
        </w:rPr>
      </w:pPr>
      <w:r>
        <w:rPr>
          <w:rFonts w:cs="Arial"/>
          <w:sz w:val="20"/>
        </w:rPr>
        <w:t>Hitachi will perform the Service(s) at the Service Location referenced herein or remotely from a Hitachi Location.</w:t>
      </w:r>
    </w:p>
    <w:p w14:paraId="48515387" w14:textId="77777777" w:rsidR="00397AFB" w:rsidRDefault="00A83E24" w:rsidP="00A83E24">
      <w:pPr>
        <w:numPr>
          <w:ilvl w:val="0"/>
          <w:numId w:val="5"/>
        </w:numPr>
        <w:tabs>
          <w:tab w:val="clear" w:pos="360"/>
          <w:tab w:val="num" w:pos="720"/>
        </w:tabs>
        <w:spacing w:after="0"/>
        <w:jc w:val="both"/>
        <w:rPr>
          <w:rFonts w:cs="Arial"/>
          <w:sz w:val="20"/>
        </w:rPr>
      </w:pPr>
      <w:r>
        <w:rPr>
          <w:rFonts w:cs="Arial"/>
          <w:sz w:val="20"/>
        </w:rPr>
        <w:t>Any Service schedule estimates represent Hitachi's best technical judgment based on information available. The actual duration of the Service(s) may vary.</w:t>
      </w:r>
    </w:p>
    <w:p w14:paraId="047A9DC7" w14:textId="670ED08E" w:rsidR="00397AFB" w:rsidRDefault="00AC744A" w:rsidP="00AC744A">
      <w:pPr>
        <w:numPr>
          <w:ilvl w:val="0"/>
          <w:numId w:val="5"/>
        </w:numPr>
        <w:spacing w:after="0"/>
        <w:jc w:val="both"/>
        <w:rPr>
          <w:rFonts w:cs="Arial"/>
          <w:sz w:val="20"/>
        </w:rPr>
      </w:pPr>
      <w:r>
        <w:rPr>
          <w:rFonts w:cs="Arial"/>
          <w:color w:val="000000"/>
          <w:sz w:val="20"/>
        </w:rPr>
        <w:t>Service(s) Expiration: Service(s) purchased under this SOW that have not been completed within twelve (12) months from the issue date referenced on the Purchase Order (“PO”), or another timeframe specified within the applicable Exhibit, will be deemed null and void. Any remaining payments are non-refundable, and credits will not be granted. If an Exhibit contains a Service Expiration date which occurs other than twelve (12) months from the issue date on the PO, the Exhibit shall govern with respect to this Section (I).</w:t>
      </w:r>
    </w:p>
    <w:p w14:paraId="410927F4" w14:textId="6677A8AD" w:rsidR="00397AFB" w:rsidRDefault="001A50E8" w:rsidP="00AC744A">
      <w:pPr>
        <w:numPr>
          <w:ilvl w:val="0"/>
          <w:numId w:val="5"/>
        </w:numPr>
        <w:spacing w:after="0"/>
        <w:jc w:val="both"/>
        <w:rPr>
          <w:rFonts w:cs="Arial"/>
          <w:sz w:val="20"/>
        </w:rPr>
      </w:pPr>
      <w:r>
        <w:rPr>
          <w:rFonts w:cs="Arial"/>
          <w:sz w:val="20"/>
        </w:rPr>
        <w:t>For the avoidance of doubt, an epidemic or pandemic (including, without limitation, COVID-19) will constitute a Force Majeure Event for the purposes of this SOW.</w:t>
      </w:r>
    </w:p>
    <w:p w14:paraId="178EDBF4" w14:textId="77777777" w:rsidR="002B12DB" w:rsidRDefault="002B12DB" w:rsidP="002B12DB">
      <w:pPr>
        <w:spacing w:after="0"/>
        <w:jc w:val="both"/>
        <w:rPr>
          <w:rFonts w:cs="Arial"/>
          <w:sz w:val="20"/>
        </w:rPr>
      </w:pPr>
    </w:p>
    <w:p w14:paraId="27C22D8B" w14:textId="77777777" w:rsidR="00397AFB" w:rsidRDefault="001276FB" w:rsidP="002B12DB">
      <w:pPr>
        <w:pStyle w:val="Heading8"/>
        <w:spacing w:before="200" w:after="60" w:line="240" w:lineRule="auto"/>
        <w:ind w:left="0" w:firstLine="0"/>
        <w:rPr>
          <w:caps/>
          <w:sz w:val="22"/>
          <w:szCs w:val="22"/>
        </w:rPr>
      </w:pPr>
      <w:r>
        <w:rPr>
          <w:caps/>
          <w:sz w:val="22"/>
          <w:szCs w:val="22"/>
        </w:rPr>
        <w:lastRenderedPageBreak/>
        <w:t>Change Control Process</w:t>
      </w:r>
    </w:p>
    <w:p w14:paraId="5A330681" w14:textId="77777777" w:rsidR="00397AFB" w:rsidRDefault="00A83E24" w:rsidP="00A83E24">
      <w:pPr>
        <w:spacing w:after="0"/>
        <w:jc w:val="both"/>
        <w:rPr>
          <w:color w:val="000000"/>
          <w:sz w:val="20"/>
        </w:rPr>
      </w:pPr>
      <w:r>
        <w:rPr>
          <w:color w:val="000000"/>
          <w:sz w:val="20"/>
        </w:rPr>
        <w:t xml:space="preserve">Changes to this SOW may be initiated by providing a request to the other party. The Parties will review any change requests and advise each other if the request can be accepted, and if so, the price, scope and schedule impacts.  For a requested change to be made effective, it will be documented and agreed to, in writing or via email, by both Parties. </w:t>
      </w:r>
    </w:p>
    <w:p w14:paraId="15ADD223" w14:textId="77777777" w:rsidR="00397AFB" w:rsidRDefault="001276FB" w:rsidP="002B12DB">
      <w:pPr>
        <w:pStyle w:val="Heading8"/>
        <w:spacing w:before="200" w:after="60" w:line="240" w:lineRule="auto"/>
        <w:ind w:left="0" w:firstLine="0"/>
        <w:rPr>
          <w:caps/>
          <w:sz w:val="22"/>
          <w:szCs w:val="22"/>
        </w:rPr>
      </w:pPr>
      <w:r>
        <w:rPr>
          <w:caps/>
          <w:sz w:val="22"/>
          <w:szCs w:val="22"/>
        </w:rPr>
        <w:t xml:space="preserve">Project Management </w:t>
      </w:r>
    </w:p>
    <w:p w14:paraId="493F205C" w14:textId="119A1585" w:rsidR="00397AFB" w:rsidRDefault="00C56EF0" w:rsidP="00A83E24">
      <w:pPr>
        <w:spacing w:after="0"/>
        <w:jc w:val="both"/>
        <w:rPr>
          <w:sz w:val="20"/>
        </w:rPr>
      </w:pPr>
      <w:r>
        <w:rPr>
          <w:sz w:val="20"/>
        </w:rPr>
        <w:t>A Hitachi Project Manager will be designated by Hitachi (“Project Manager”) that is responsible for the overall project and coordination of project management activities with Customers Project Manager. The Project Manager will have responsibility for coordinating all activities on the Service(s), scheduling resources, and will be the single point of contact for the Service(s).</w:t>
      </w:r>
      <w:r>
        <w:rPr>
          <w:color w:val="000000"/>
          <w:sz w:val="20"/>
        </w:rPr>
        <w:t xml:space="preserve"> </w:t>
      </w:r>
    </w:p>
    <w:p w14:paraId="0D541710" w14:textId="77777777" w:rsidR="00397AFB" w:rsidRDefault="003D734B" w:rsidP="002B12DB">
      <w:pPr>
        <w:pStyle w:val="ArchitectureH1"/>
        <w:spacing w:before="200" w:after="60"/>
        <w:jc w:val="both"/>
        <w:rPr>
          <w:rFonts w:asciiTheme="minorBidi" w:hAnsiTheme="minorBidi" w:cstheme="minorBidi"/>
          <w:b w:val="0"/>
          <w:bCs/>
          <w:caps/>
          <w:color w:val="FF0000"/>
          <w:sz w:val="20"/>
        </w:rPr>
      </w:pPr>
      <w:r>
        <w:rPr>
          <w:rFonts w:ascii="Arial" w:hAnsi="Arial"/>
          <w:caps/>
          <w:sz w:val="22"/>
          <w:szCs w:val="22"/>
        </w:rPr>
        <w:t>TOOLS</w:t>
      </w:r>
      <w:r>
        <w:rPr>
          <w:rFonts w:ascii="Arial" w:hAnsi="Arial" w:cs="Arial"/>
          <w:sz w:val="18"/>
          <w:szCs w:val="18"/>
        </w:rPr>
        <w:t xml:space="preserve">  </w:t>
      </w:r>
    </w:p>
    <w:p w14:paraId="3F3F9ADD" w14:textId="77777777" w:rsidR="00397AFB" w:rsidRDefault="005777D1" w:rsidP="005777D1">
      <w:pPr>
        <w:spacing w:after="0"/>
        <w:jc w:val="both"/>
        <w:rPr>
          <w:rFonts w:cs="Arial"/>
          <w:sz w:val="20"/>
        </w:rPr>
      </w:pPr>
      <w:r>
        <w:rPr>
          <w:rFonts w:cs="Arial"/>
          <w:sz w:val="20"/>
        </w:rPr>
        <w:t>If Hitachi elects to utilize</w:t>
      </w:r>
      <w:r>
        <w:rPr>
          <w:sz w:val="20"/>
        </w:rPr>
        <w:t xml:space="preserve"> any software or hardware tools</w:t>
      </w:r>
      <w:r>
        <w:rPr>
          <w:rFonts w:cs="Arial"/>
          <w:sz w:val="20"/>
        </w:rPr>
        <w:t xml:space="preserve"> </w:t>
      </w:r>
      <w:r>
        <w:rPr>
          <w:sz w:val="20"/>
        </w:rPr>
        <w:t>("</w:t>
      </w:r>
      <w:r>
        <w:rPr>
          <w:rFonts w:cs="Arial"/>
          <w:sz w:val="20"/>
        </w:rPr>
        <w:t>Tool(s)</w:t>
      </w:r>
      <w:r>
        <w:rPr>
          <w:sz w:val="20"/>
        </w:rPr>
        <w:t>")</w:t>
      </w:r>
      <w:r>
        <w:rPr>
          <w:rFonts w:cs="Arial"/>
          <w:sz w:val="20"/>
        </w:rPr>
        <w:t xml:space="preserve"> in </w:t>
      </w:r>
      <w:r>
        <w:rPr>
          <w:sz w:val="20"/>
        </w:rPr>
        <w:t>performance</w:t>
      </w:r>
      <w:r>
        <w:rPr>
          <w:rFonts w:cs="Arial"/>
          <w:sz w:val="20"/>
        </w:rPr>
        <w:t xml:space="preserve"> of the Service(s), Customer agrees to assist Hitachi by installing and configuring such Tools, under Hitachi's direction and supervision. Installation may require access to a Customer server.</w:t>
      </w:r>
    </w:p>
    <w:p w14:paraId="0624EBA0" w14:textId="77777777" w:rsidR="00397AFB" w:rsidRDefault="00397AFB" w:rsidP="005777D1">
      <w:pPr>
        <w:spacing w:after="0"/>
        <w:jc w:val="both"/>
        <w:rPr>
          <w:rFonts w:cs="Arial"/>
          <w:sz w:val="20"/>
        </w:rPr>
      </w:pPr>
    </w:p>
    <w:p w14:paraId="51701CB6" w14:textId="77777777" w:rsidR="00397AFB" w:rsidRDefault="005777D1" w:rsidP="005777D1">
      <w:pPr>
        <w:spacing w:after="0"/>
        <w:jc w:val="both"/>
        <w:rPr>
          <w:rFonts w:cs="Arial"/>
          <w:sz w:val="20"/>
        </w:rPr>
      </w:pPr>
      <w:r>
        <w:rPr>
          <w:rFonts w:cs="Arial"/>
          <w:sz w:val="20"/>
        </w:rPr>
        <w:t>Solely, as necessary to allow for such assistance, Hitachi grants Customer a limited personal, non-exclusive, non-transferable license to install and configure the Tools under Hitachi's direction and supervision and solely as necessary to allow for completion of the Service(s) in accordance with the SOW.  If required, Customer will send the data, gathered by the Tools, off-site for Hitachi's analysis as directed by Hitachi.</w:t>
      </w:r>
    </w:p>
    <w:p w14:paraId="550A45D0" w14:textId="77777777" w:rsidR="00397AFB" w:rsidRDefault="00397AFB" w:rsidP="005777D1">
      <w:pPr>
        <w:spacing w:after="0"/>
        <w:jc w:val="both"/>
        <w:rPr>
          <w:rFonts w:cs="Arial"/>
          <w:sz w:val="20"/>
        </w:rPr>
      </w:pPr>
    </w:p>
    <w:p w14:paraId="06251249" w14:textId="77777777" w:rsidR="00397AFB" w:rsidRDefault="005777D1" w:rsidP="005777D1">
      <w:pPr>
        <w:spacing w:after="0"/>
        <w:jc w:val="both"/>
        <w:rPr>
          <w:rFonts w:cs="Arial"/>
          <w:color w:val="000000"/>
          <w:sz w:val="20"/>
        </w:rPr>
      </w:pPr>
      <w:r>
        <w:rPr>
          <w:rFonts w:cs="Arial"/>
          <w:color w:val="000000"/>
          <w:sz w:val="20"/>
        </w:rPr>
        <w:t>Customer acknowledges that any Tool(s) utilized relating to the Service(s) are the sole and exclusive property of Hitachi or its licensors. The Tools are confidential and copyrighted and all rights therein not expressly granted to Customer under the SOW are reserved to Hitachi. Hitachi will remove the Tools from Customer's devices prior to Project Completion.</w:t>
      </w:r>
    </w:p>
    <w:p w14:paraId="573B2634" w14:textId="77777777" w:rsidR="00397AFB" w:rsidRDefault="00397AFB" w:rsidP="005777D1">
      <w:pPr>
        <w:spacing w:after="0"/>
        <w:jc w:val="both"/>
        <w:rPr>
          <w:rFonts w:cs="Arial"/>
          <w:color w:val="000000"/>
          <w:sz w:val="20"/>
        </w:rPr>
      </w:pPr>
    </w:p>
    <w:p w14:paraId="23CE5231" w14:textId="13356EC3" w:rsidR="00397AFB" w:rsidRDefault="005777D1" w:rsidP="005777D1">
      <w:pPr>
        <w:spacing w:after="0"/>
        <w:jc w:val="both"/>
        <w:rPr>
          <w:caps/>
          <w:sz w:val="20"/>
        </w:rPr>
      </w:pPr>
      <w:r>
        <w:rPr>
          <w:rFonts w:cs="Arial"/>
          <w:color w:val="000000"/>
          <w:sz w:val="20"/>
        </w:rPr>
        <w:t>If Customer elects not to implement any Hitachi recommended Tools, and if required, opts to perform any required data collection process manually, it is to be understood this might extend the duration and will require a change order.</w:t>
      </w:r>
    </w:p>
    <w:p w14:paraId="43F30229" w14:textId="77777777" w:rsidR="00397AFB" w:rsidRDefault="003D734B" w:rsidP="002B12DB">
      <w:pPr>
        <w:pStyle w:val="Heading8"/>
        <w:spacing w:before="200" w:after="60" w:line="240" w:lineRule="auto"/>
        <w:ind w:left="0" w:firstLine="0"/>
        <w:rPr>
          <w:caps/>
          <w:sz w:val="22"/>
          <w:szCs w:val="22"/>
        </w:rPr>
      </w:pPr>
      <w:r>
        <w:rPr>
          <w:caps/>
          <w:sz w:val="22"/>
          <w:szCs w:val="22"/>
        </w:rPr>
        <w:t xml:space="preserve">FEES/PAYMENT </w:t>
      </w:r>
    </w:p>
    <w:p w14:paraId="5CA6BE5A" w14:textId="065CB244" w:rsidR="00397AFB" w:rsidRDefault="00477FD3" w:rsidP="00672AC6">
      <w:pPr>
        <w:pStyle w:val="ListParagraph"/>
        <w:spacing w:after="0" w:line="240" w:lineRule="auto"/>
        <w:ind w:left="0"/>
        <w:rPr>
          <w:rFonts w:asciiTheme="minorBidi" w:hAnsiTheme="minorBidi" w:cstheme="minorBidi"/>
          <w:sz w:val="20"/>
          <w:szCs w:val="20"/>
        </w:rPr>
      </w:pPr>
      <w:ins w:id="5" w:author="Stephan McQuown" w:date="2021-03-03T09:54:00Z">
        <w:r>
          <w:t xml:space="preserve">Fees for this service </w:t>
        </w:r>
      </w:ins>
      <w:ins w:id="6" w:author="Stephan McQuown" w:date="2021-03-03T10:10:00Z">
        <w:r w:rsidR="007740BB">
          <w:t>(</w:t>
        </w:r>
      </w:ins>
      <w:ins w:id="7" w:author="Stephan McQuown" w:date="2021-03-03T10:12:00Z">
        <w:r w:rsidR="007740BB">
          <w:t xml:space="preserve">valued at </w:t>
        </w:r>
      </w:ins>
      <w:ins w:id="8" w:author="Stephan McQuown" w:date="2021-03-03T10:11:00Z">
        <w:r w:rsidR="007740BB">
          <w:t xml:space="preserve">$12,000.00) </w:t>
        </w:r>
      </w:ins>
      <w:ins w:id="9" w:author="Stephan McQuown" w:date="2021-03-03T09:54:00Z">
        <w:r>
          <w:t xml:space="preserve">are nullified per agreement </w:t>
        </w:r>
      </w:ins>
      <w:ins w:id="10" w:author="Stephan McQuown" w:date="2021-03-03T09:56:00Z">
        <w:r w:rsidRPr="00477FD3">
          <w:t>20268237-2</w:t>
        </w:r>
        <w:r>
          <w:t>, the two year software renewal.</w:t>
        </w:r>
      </w:ins>
      <w:ins w:id="11" w:author="Stephan McQuown" w:date="2021-03-03T10:16:00Z">
        <w:r w:rsidR="00A866BF">
          <w:t xml:space="preserve">  </w:t>
        </w:r>
      </w:ins>
      <w:r w:rsidR="00A351DF">
        <w:rPr>
          <w:rFonts w:asciiTheme="minorBidi" w:hAnsiTheme="minorBidi" w:cstheme="minorBidi"/>
          <w:sz w:val="20"/>
          <w:szCs w:val="20"/>
        </w:rPr>
        <w:t xml:space="preserve">The fee for Service(s) provided under this SOW </w:t>
      </w:r>
      <w:del w:id="12" w:author="Stephan McQuown" w:date="2021-03-03T10:11:00Z">
        <w:r w:rsidR="00A351DF" w:rsidDel="007740BB">
          <w:rPr>
            <w:rFonts w:asciiTheme="minorBidi" w:hAnsiTheme="minorBidi" w:cstheme="minorBidi"/>
            <w:sz w:val="20"/>
            <w:szCs w:val="20"/>
          </w:rPr>
          <w:delText xml:space="preserve">is $12,000.00 </w:delText>
        </w:r>
      </w:del>
      <w:r w:rsidR="00A351DF">
        <w:rPr>
          <w:rFonts w:asciiTheme="minorBidi" w:hAnsiTheme="minorBidi" w:cstheme="minorBidi"/>
          <w:sz w:val="20"/>
          <w:szCs w:val="20"/>
        </w:rPr>
        <w:t>includ</w:t>
      </w:r>
      <w:del w:id="13" w:author="Stephan McQuown" w:date="2021-03-03T10:11:00Z">
        <w:r w:rsidR="00A351DF" w:rsidDel="007740BB">
          <w:rPr>
            <w:rFonts w:asciiTheme="minorBidi" w:hAnsiTheme="minorBidi" w:cstheme="minorBidi"/>
            <w:sz w:val="20"/>
            <w:szCs w:val="20"/>
          </w:rPr>
          <w:delText>ing</w:delText>
        </w:r>
      </w:del>
      <w:ins w:id="14" w:author="Stephan McQuown" w:date="2021-03-03T10:11:00Z">
        <w:r w:rsidR="007740BB">
          <w:t>es</w:t>
        </w:r>
      </w:ins>
      <w:r w:rsidR="00A351DF">
        <w:rPr>
          <w:rFonts w:asciiTheme="minorBidi" w:hAnsiTheme="minorBidi" w:cstheme="minorBidi"/>
          <w:sz w:val="20"/>
          <w:szCs w:val="20"/>
        </w:rPr>
        <w:t xml:space="preserve"> travel and other project-related expenses. </w:t>
      </w:r>
      <w:del w:id="15" w:author="Stephan McQuown" w:date="2021-03-03T10:11:00Z">
        <w:r w:rsidR="00A351DF" w:rsidDel="007740BB">
          <w:rPr>
            <w:rFonts w:asciiTheme="minorBidi" w:hAnsiTheme="minorBidi" w:cstheme="minorBidi"/>
            <w:sz w:val="20"/>
            <w:szCs w:val="20"/>
          </w:rPr>
          <w:delText>Customer shall be invoiced upon Milestone completion listed below.  Payment is due and payable per the terms of the Master Agreement.</w:delText>
        </w:r>
      </w:del>
    </w:p>
    <w:p w14:paraId="7A036A48" w14:textId="77777777" w:rsidR="00397AFB" w:rsidRDefault="008F1496" w:rsidP="002B12DB">
      <w:pPr>
        <w:pStyle w:val="Heading8"/>
        <w:spacing w:before="200" w:after="60" w:line="240" w:lineRule="auto"/>
        <w:ind w:left="0" w:firstLine="0"/>
        <w:rPr>
          <w:caps/>
          <w:sz w:val="22"/>
          <w:szCs w:val="22"/>
        </w:rPr>
      </w:pPr>
      <w:r>
        <w:rPr>
          <w:caps/>
          <w:sz w:val="22"/>
          <w:szCs w:val="22"/>
        </w:rPr>
        <w:t>SERVICE ACCEPTANCE CERTIFICATES</w:t>
      </w:r>
    </w:p>
    <w:p w14:paraId="58C45551" w14:textId="68D980B1" w:rsidR="00397AFB" w:rsidRDefault="00A83E24" w:rsidP="00A83E24">
      <w:pPr>
        <w:spacing w:after="0"/>
        <w:jc w:val="both"/>
        <w:rPr>
          <w:rFonts w:cs="Arial"/>
          <w:sz w:val="20"/>
        </w:rPr>
      </w:pPr>
      <w:r>
        <w:rPr>
          <w:rFonts w:cs="Arial"/>
          <w:sz w:val="20"/>
        </w:rPr>
        <w:t xml:space="preserve">Upon Milestone Completion, as identified below, Hitachi will present Customer with a Milestone Acceptance Certificate (“AC”) form. Customer should sign and return a copy of this form to Hitachi. If Customer does not return a signed copy or provide Hitachi with a written description of any perceived deficiencies in the Services, within </w:t>
      </w:r>
      <w:del w:id="16" w:author="Kevin Haas" w:date="2021-02-11T16:40:00Z">
        <w:r w:rsidDel="007B7CBB">
          <w:rPr>
            <w:rFonts w:cs="Arial"/>
            <w:sz w:val="20"/>
          </w:rPr>
          <w:delText xml:space="preserve">five </w:delText>
        </w:r>
      </w:del>
      <w:ins w:id="17" w:author="Kevin Haas" w:date="2021-02-11T16:40:00Z">
        <w:r w:rsidR="007B7CBB">
          <w:t>ten</w:t>
        </w:r>
        <w:r w:rsidR="007B7CBB">
          <w:rPr>
            <w:rFonts w:cs="Arial"/>
            <w:sz w:val="20"/>
          </w:rPr>
          <w:t xml:space="preserve"> </w:t>
        </w:r>
      </w:ins>
      <w:r>
        <w:rPr>
          <w:rFonts w:cs="Arial"/>
          <w:sz w:val="20"/>
        </w:rPr>
        <w:t>(</w:t>
      </w:r>
      <w:ins w:id="18" w:author="Kevin Haas" w:date="2021-02-11T16:40:00Z">
        <w:r w:rsidR="007B7CBB">
          <w:t>10</w:t>
        </w:r>
      </w:ins>
      <w:del w:id="19" w:author="Kevin Haas" w:date="2021-02-11T16:40:00Z">
        <w:r w:rsidDel="007B7CBB">
          <w:rPr>
            <w:rFonts w:cs="Arial"/>
            <w:sz w:val="20"/>
          </w:rPr>
          <w:delText>5</w:delText>
        </w:r>
      </w:del>
      <w:r>
        <w:rPr>
          <w:rFonts w:cs="Arial"/>
          <w:sz w:val="20"/>
        </w:rPr>
        <w:t>) business days after receipt of the Milestone Acceptance Certificate form, then the Services will be deemed completed and accepted. In lieu of signature, email correspondence is an acceptable form of acknowledgement.</w:t>
      </w:r>
    </w:p>
    <w:p w14:paraId="09440D25" w14:textId="77777777" w:rsidR="00397AFB" w:rsidRPr="002B12DB" w:rsidRDefault="00397AFB" w:rsidP="00BE5B4C">
      <w:pPr>
        <w:spacing w:after="0"/>
        <w:jc w:val="both"/>
        <w:rPr>
          <w:rFonts w:cs="Arial"/>
          <w:sz w:val="6"/>
          <w:szCs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008"/>
        <w:gridCol w:w="1960"/>
        <w:gridCol w:w="2377"/>
        <w:gridCol w:w="1635"/>
        <w:gridCol w:w="1426"/>
        <w:gridCol w:w="1664"/>
      </w:tblGrid>
      <w:tr w:rsidR="00397AFB" w14:paraId="661E86FE" w14:textId="77777777" w:rsidTr="002B12DB">
        <w:trPr>
          <w:cantSplit/>
          <w:trHeight w:val="305"/>
        </w:trPr>
        <w:tc>
          <w:tcPr>
            <w:tcW w:w="501" w:type="pct"/>
            <w:shd w:val="clear" w:color="auto" w:fill="D9D9D9"/>
          </w:tcPr>
          <w:p w14:paraId="12B90A47" w14:textId="77777777" w:rsidR="00397AFB" w:rsidRDefault="009455C3" w:rsidP="002B12DB">
            <w:pPr>
              <w:jc w:val="center"/>
              <w:rPr>
                <w:b/>
                <w:sz w:val="20"/>
              </w:rPr>
            </w:pPr>
            <w:r>
              <w:rPr>
                <w:rFonts w:eastAsia="Dotum"/>
                <w:b/>
                <w:sz w:val="20"/>
              </w:rPr>
              <w:t>Exhibit</w:t>
            </w:r>
          </w:p>
        </w:tc>
        <w:tc>
          <w:tcPr>
            <w:tcW w:w="973" w:type="pct"/>
            <w:shd w:val="clear" w:color="auto" w:fill="D9D9D9"/>
          </w:tcPr>
          <w:p w14:paraId="5FCC045B" w14:textId="77777777" w:rsidR="00397AFB" w:rsidRDefault="009455C3" w:rsidP="002B12DB">
            <w:pPr>
              <w:jc w:val="center"/>
              <w:rPr>
                <w:rFonts w:cs="Arial"/>
                <w:b/>
                <w:sz w:val="20"/>
              </w:rPr>
            </w:pPr>
            <w:r>
              <w:rPr>
                <w:rFonts w:eastAsia="Dotum"/>
                <w:b/>
                <w:sz w:val="20"/>
              </w:rPr>
              <w:t>Service</w:t>
            </w:r>
          </w:p>
        </w:tc>
        <w:tc>
          <w:tcPr>
            <w:tcW w:w="1180" w:type="pct"/>
            <w:shd w:val="clear" w:color="auto" w:fill="D9D9D9"/>
          </w:tcPr>
          <w:p w14:paraId="30D00A99" w14:textId="77777777" w:rsidR="00397AFB" w:rsidRDefault="009455C3" w:rsidP="002B12DB">
            <w:pPr>
              <w:jc w:val="center"/>
              <w:rPr>
                <w:rFonts w:eastAsia="Dotum"/>
                <w:b/>
                <w:sz w:val="20"/>
              </w:rPr>
            </w:pPr>
            <w:r>
              <w:rPr>
                <w:rFonts w:eastAsia="Dotum"/>
                <w:b/>
                <w:sz w:val="20"/>
              </w:rPr>
              <w:t>Milestone Name</w:t>
            </w:r>
          </w:p>
        </w:tc>
        <w:tc>
          <w:tcPr>
            <w:tcW w:w="811" w:type="pct"/>
            <w:shd w:val="clear" w:color="auto" w:fill="D9D9D9"/>
          </w:tcPr>
          <w:p w14:paraId="27E45FF6" w14:textId="6A69591B" w:rsidR="00397AFB" w:rsidRDefault="009455C3" w:rsidP="002B12DB">
            <w:pPr>
              <w:jc w:val="center"/>
              <w:rPr>
                <w:rFonts w:eastAsia="Dotum"/>
                <w:b/>
                <w:sz w:val="20"/>
              </w:rPr>
            </w:pPr>
            <w:r>
              <w:rPr>
                <w:rFonts w:eastAsia="Dotum"/>
                <w:b/>
                <w:sz w:val="20"/>
              </w:rPr>
              <w:t>AC Presented</w:t>
            </w:r>
          </w:p>
        </w:tc>
        <w:tc>
          <w:tcPr>
            <w:tcW w:w="708" w:type="pct"/>
            <w:shd w:val="clear" w:color="auto" w:fill="D9D9D9"/>
          </w:tcPr>
          <w:p w14:paraId="7F4215A3" w14:textId="77777777" w:rsidR="00397AFB" w:rsidRDefault="009455C3" w:rsidP="002B12DB">
            <w:pPr>
              <w:jc w:val="center"/>
              <w:rPr>
                <w:rFonts w:eastAsia="Dotum"/>
                <w:b/>
                <w:sz w:val="20"/>
              </w:rPr>
            </w:pPr>
            <w:r>
              <w:rPr>
                <w:rFonts w:eastAsia="Dotum"/>
                <w:b/>
                <w:sz w:val="20"/>
              </w:rPr>
              <w:t>Milestone</w:t>
            </w:r>
          </w:p>
        </w:tc>
        <w:tc>
          <w:tcPr>
            <w:tcW w:w="826" w:type="pct"/>
            <w:shd w:val="clear" w:color="auto" w:fill="D9D9D9"/>
          </w:tcPr>
          <w:p w14:paraId="2545140A" w14:textId="77777777" w:rsidR="00397AFB" w:rsidRDefault="009455C3" w:rsidP="002B12DB">
            <w:pPr>
              <w:jc w:val="center"/>
              <w:rPr>
                <w:rFonts w:cs="Arial"/>
                <w:b/>
                <w:sz w:val="20"/>
              </w:rPr>
            </w:pPr>
            <w:r>
              <w:rPr>
                <w:rFonts w:eastAsia="Dotum"/>
                <w:b/>
                <w:sz w:val="20"/>
              </w:rPr>
              <w:t>Amount</w:t>
            </w:r>
          </w:p>
        </w:tc>
      </w:tr>
      <w:tr w:rsidR="00397AFB" w14:paraId="542CCA66" w14:textId="77777777" w:rsidTr="002B12DB">
        <w:trPr>
          <w:cantSplit/>
          <w:trHeight w:val="566"/>
        </w:trPr>
        <w:tc>
          <w:tcPr>
            <w:tcW w:w="501" w:type="pct"/>
            <w:shd w:val="clear" w:color="auto" w:fill="auto"/>
            <w:vAlign w:val="center"/>
          </w:tcPr>
          <w:p w14:paraId="3C2DA36D" w14:textId="77777777" w:rsidR="00397AFB" w:rsidRDefault="009455C3" w:rsidP="002B12DB">
            <w:pPr>
              <w:jc w:val="center"/>
              <w:rPr>
                <w:sz w:val="20"/>
              </w:rPr>
            </w:pPr>
            <w:r>
              <w:rPr>
                <w:sz w:val="20"/>
              </w:rPr>
              <w:t>A</w:t>
            </w:r>
          </w:p>
        </w:tc>
        <w:tc>
          <w:tcPr>
            <w:tcW w:w="973" w:type="pct"/>
            <w:shd w:val="clear" w:color="auto" w:fill="auto"/>
            <w:vAlign w:val="center"/>
          </w:tcPr>
          <w:p w14:paraId="3DE36EAE" w14:textId="77777777" w:rsidR="00397AFB" w:rsidRDefault="009455C3" w:rsidP="002B12DB">
            <w:pPr>
              <w:jc w:val="center"/>
              <w:rPr>
                <w:sz w:val="20"/>
              </w:rPr>
            </w:pPr>
            <w:r>
              <w:rPr>
                <w:sz w:val="20"/>
              </w:rPr>
              <w:t>SVC Hitachi Pentaho Consulting Services (PCONS-J10.p)</w:t>
            </w:r>
          </w:p>
        </w:tc>
        <w:tc>
          <w:tcPr>
            <w:tcW w:w="1180" w:type="pct"/>
            <w:vAlign w:val="center"/>
          </w:tcPr>
          <w:p w14:paraId="5919DA22" w14:textId="77777777" w:rsidR="00397AFB" w:rsidRDefault="00B7001F" w:rsidP="002B12DB">
            <w:pPr>
              <w:jc w:val="center"/>
              <w:rPr>
                <w:sz w:val="20"/>
              </w:rPr>
            </w:pPr>
            <w:r>
              <w:rPr>
                <w:sz w:val="20"/>
              </w:rPr>
              <w:t>Completed Milestone</w:t>
            </w:r>
          </w:p>
        </w:tc>
        <w:tc>
          <w:tcPr>
            <w:tcW w:w="811" w:type="pct"/>
            <w:vAlign w:val="center"/>
          </w:tcPr>
          <w:p w14:paraId="4FD22AC9" w14:textId="77777777" w:rsidR="00397AFB" w:rsidRDefault="009455C3" w:rsidP="002B12DB">
            <w:pPr>
              <w:jc w:val="center"/>
              <w:rPr>
                <w:sz w:val="20"/>
              </w:rPr>
            </w:pPr>
            <w:r>
              <w:rPr>
                <w:sz w:val="20"/>
              </w:rPr>
              <w:t>Monthly for Actual Hours Delivered</w:t>
            </w:r>
          </w:p>
        </w:tc>
        <w:tc>
          <w:tcPr>
            <w:tcW w:w="708" w:type="pct"/>
            <w:shd w:val="clear" w:color="auto" w:fill="auto"/>
            <w:vAlign w:val="center"/>
          </w:tcPr>
          <w:p w14:paraId="4CC03217" w14:textId="77777777" w:rsidR="00397AFB" w:rsidRDefault="009455C3" w:rsidP="002B12DB">
            <w:pPr>
              <w:jc w:val="center"/>
              <w:rPr>
                <w:rFonts w:cs="Arial"/>
                <w:b/>
                <w:bCs/>
                <w:sz w:val="20"/>
              </w:rPr>
            </w:pPr>
            <w:r>
              <w:rPr>
                <w:sz w:val="20"/>
              </w:rPr>
              <w:t>A1</w:t>
            </w:r>
          </w:p>
        </w:tc>
        <w:tc>
          <w:tcPr>
            <w:tcW w:w="826" w:type="pct"/>
            <w:shd w:val="clear" w:color="auto" w:fill="auto"/>
            <w:vAlign w:val="center"/>
          </w:tcPr>
          <w:p w14:paraId="044E8ABB" w14:textId="090E6AA7" w:rsidR="00397AFB" w:rsidRDefault="00EF1E5C" w:rsidP="002B12DB">
            <w:pPr>
              <w:jc w:val="center"/>
              <w:rPr>
                <w:rFonts w:cs="Arial"/>
                <w:sz w:val="20"/>
              </w:rPr>
            </w:pPr>
            <w:del w:id="20" w:author="Stephan McQuown" w:date="2021-03-03T10:10:00Z">
              <w:r w:rsidDel="007740BB">
                <w:rPr>
                  <w:rFonts w:cs="Arial"/>
                  <w:sz w:val="20"/>
                </w:rPr>
                <w:delText>$12,000.00</w:delText>
              </w:r>
            </w:del>
            <w:ins w:id="21" w:author="Stephan McQuown" w:date="2021-03-03T10:10:00Z">
              <w:r w:rsidR="007740BB">
                <w:t>$0</w:t>
              </w:r>
            </w:ins>
          </w:p>
        </w:tc>
      </w:tr>
      <w:tr w:rsidR="00397AFB" w14:paraId="7E3BB5A8" w14:textId="77777777" w:rsidTr="002B12DB">
        <w:trPr>
          <w:cantSplit/>
        </w:trPr>
        <w:tc>
          <w:tcPr>
            <w:tcW w:w="3466" w:type="pct"/>
            <w:gridSpan w:val="4"/>
          </w:tcPr>
          <w:p w14:paraId="555D9A2C" w14:textId="77777777" w:rsidR="00397AFB" w:rsidRDefault="00397AFB" w:rsidP="002B12DB">
            <w:pPr>
              <w:jc w:val="center"/>
              <w:rPr>
                <w:rFonts w:cs="Arial"/>
                <w:b/>
                <w:bCs/>
                <w:color w:val="000000"/>
                <w:sz w:val="20"/>
              </w:rPr>
            </w:pPr>
          </w:p>
        </w:tc>
        <w:tc>
          <w:tcPr>
            <w:tcW w:w="708" w:type="pct"/>
          </w:tcPr>
          <w:p w14:paraId="02F07224" w14:textId="77777777" w:rsidR="00397AFB" w:rsidRDefault="009455C3" w:rsidP="002B12DB">
            <w:pPr>
              <w:jc w:val="center"/>
              <w:rPr>
                <w:rFonts w:eastAsia="Dotum"/>
                <w:b/>
                <w:bCs/>
                <w:sz w:val="20"/>
              </w:rPr>
            </w:pPr>
            <w:r>
              <w:rPr>
                <w:rFonts w:cs="Arial"/>
                <w:b/>
                <w:bCs/>
                <w:color w:val="000000"/>
                <w:sz w:val="20"/>
              </w:rPr>
              <w:t>Total:</w:t>
            </w:r>
          </w:p>
        </w:tc>
        <w:tc>
          <w:tcPr>
            <w:tcW w:w="826" w:type="pct"/>
          </w:tcPr>
          <w:p w14:paraId="5D576E9F" w14:textId="383262F9" w:rsidR="00397AFB" w:rsidRDefault="006822A0" w:rsidP="002B12DB">
            <w:pPr>
              <w:jc w:val="center"/>
              <w:rPr>
                <w:rFonts w:eastAsia="Dotum" w:cs="Arial"/>
                <w:sz w:val="20"/>
              </w:rPr>
            </w:pPr>
            <w:r>
              <w:rPr>
                <w:rFonts w:cs="Arial"/>
                <w:sz w:val="20"/>
              </w:rPr>
              <w:t>$</w:t>
            </w:r>
            <w:del w:id="22" w:author="Stephan McQuown" w:date="2021-03-03T10:12:00Z">
              <w:r w:rsidDel="007740BB">
                <w:rPr>
                  <w:rFonts w:cs="Arial"/>
                  <w:sz w:val="20"/>
                </w:rPr>
                <w:delText>12,000.00</w:delText>
              </w:r>
            </w:del>
            <w:ins w:id="23" w:author="Stephan McQuown" w:date="2021-03-03T10:12:00Z">
              <w:r w:rsidR="007740BB">
                <w:t>0</w:t>
              </w:r>
            </w:ins>
          </w:p>
        </w:tc>
      </w:tr>
    </w:tbl>
    <w:bookmarkEnd w:id="2"/>
    <w:bookmarkEnd w:id="3"/>
    <w:bookmarkEnd w:id="4"/>
    <w:p w14:paraId="6012DAE2" w14:textId="77777777" w:rsidR="00397AFB" w:rsidRDefault="00F323EB" w:rsidP="002B12DB">
      <w:pPr>
        <w:spacing w:before="200"/>
        <w:jc w:val="both"/>
        <w:rPr>
          <w:b/>
          <w:szCs w:val="22"/>
        </w:rPr>
      </w:pPr>
      <w:r>
        <w:rPr>
          <w:b/>
          <w:szCs w:val="22"/>
        </w:rPr>
        <w:lastRenderedPageBreak/>
        <w:t xml:space="preserve">PRIMARY CONTACTS </w:t>
      </w:r>
    </w:p>
    <w:tbl>
      <w:tblPr>
        <w:tblStyle w:val="TableGrid"/>
        <w:tblW w:w="5000" w:type="pct"/>
        <w:tblLook w:val="04A0" w:firstRow="1" w:lastRow="0" w:firstColumn="1" w:lastColumn="0" w:noHBand="0" w:noVBand="1"/>
      </w:tblPr>
      <w:tblGrid>
        <w:gridCol w:w="2196"/>
        <w:gridCol w:w="3107"/>
        <w:gridCol w:w="2421"/>
        <w:gridCol w:w="686"/>
        <w:gridCol w:w="1660"/>
      </w:tblGrid>
      <w:tr w:rsidR="00397AFB" w14:paraId="6C939761" w14:textId="77777777" w:rsidTr="00CA4A1E">
        <w:trPr>
          <w:cantSplit/>
          <w:trHeight w:val="404"/>
        </w:trPr>
        <w:tc>
          <w:tcPr>
            <w:tcW w:w="5000" w:type="pct"/>
            <w:gridSpan w:val="5"/>
          </w:tcPr>
          <w:p w14:paraId="4E63FAA6" w14:textId="77777777" w:rsidR="00397AFB" w:rsidRDefault="00F323EB" w:rsidP="00382A07">
            <w:pPr>
              <w:spacing w:after="0"/>
              <w:jc w:val="both"/>
              <w:rPr>
                <w:rFonts w:cs="Arial"/>
                <w:bCs/>
                <w:color w:val="000000"/>
                <w:sz w:val="20"/>
              </w:rPr>
            </w:pPr>
            <w:r>
              <w:rPr>
                <w:rFonts w:cs="Arial"/>
                <w:b/>
                <w:color w:val="000000"/>
                <w:sz w:val="20"/>
              </w:rPr>
              <w:t>Hitachi Primary Contact:</w:t>
            </w:r>
          </w:p>
        </w:tc>
      </w:tr>
      <w:tr w:rsidR="00397AFB" w14:paraId="138DAD21" w14:textId="77777777" w:rsidTr="00CA4A1E">
        <w:trPr>
          <w:cantSplit/>
        </w:trPr>
        <w:tc>
          <w:tcPr>
            <w:tcW w:w="1158" w:type="pct"/>
          </w:tcPr>
          <w:p w14:paraId="752365B6" w14:textId="77777777" w:rsidR="00397AFB" w:rsidRDefault="00525AD5" w:rsidP="00382A07">
            <w:pPr>
              <w:jc w:val="both"/>
              <w:rPr>
                <w:b/>
                <w:sz w:val="20"/>
              </w:rPr>
            </w:pPr>
            <w:r>
              <w:rPr>
                <w:b/>
                <w:sz w:val="20"/>
              </w:rPr>
              <w:t>Name</w:t>
            </w:r>
          </w:p>
        </w:tc>
        <w:tc>
          <w:tcPr>
            <w:tcW w:w="2654" w:type="pct"/>
            <w:gridSpan w:val="2"/>
          </w:tcPr>
          <w:p w14:paraId="6A01F286" w14:textId="77777777" w:rsidR="00397AFB" w:rsidRDefault="00525AD5" w:rsidP="00382A07">
            <w:pPr>
              <w:jc w:val="both"/>
              <w:rPr>
                <w:b/>
                <w:sz w:val="20"/>
              </w:rPr>
            </w:pPr>
            <w:r>
              <w:rPr>
                <w:b/>
                <w:sz w:val="20"/>
              </w:rPr>
              <w:t>Email</w:t>
            </w:r>
          </w:p>
        </w:tc>
        <w:tc>
          <w:tcPr>
            <w:tcW w:w="1188" w:type="pct"/>
            <w:gridSpan w:val="2"/>
          </w:tcPr>
          <w:p w14:paraId="67C1DED0" w14:textId="77777777" w:rsidR="00397AFB" w:rsidRDefault="00525AD5" w:rsidP="00382A07">
            <w:pPr>
              <w:jc w:val="both"/>
              <w:rPr>
                <w:b/>
                <w:sz w:val="20"/>
              </w:rPr>
            </w:pPr>
            <w:r>
              <w:rPr>
                <w:b/>
                <w:sz w:val="20"/>
              </w:rPr>
              <w:t>Phone</w:t>
            </w:r>
          </w:p>
        </w:tc>
      </w:tr>
      <w:tr w:rsidR="00397AFB" w14:paraId="77C70845" w14:textId="77777777" w:rsidTr="00CA4A1E">
        <w:trPr>
          <w:cantSplit/>
        </w:trPr>
        <w:tc>
          <w:tcPr>
            <w:tcW w:w="1158" w:type="pct"/>
          </w:tcPr>
          <w:p w14:paraId="3D377D1E" w14:textId="77777777" w:rsidR="00397AFB" w:rsidRDefault="00525AD5" w:rsidP="0091191E">
            <w:pPr>
              <w:jc w:val="both"/>
              <w:rPr>
                <w:bCs/>
                <w:sz w:val="20"/>
              </w:rPr>
            </w:pPr>
            <w:r>
              <w:rPr>
                <w:bCs/>
                <w:sz w:val="20"/>
              </w:rPr>
              <w:t>Joshua Greenberg</w:t>
            </w:r>
          </w:p>
        </w:tc>
        <w:tc>
          <w:tcPr>
            <w:tcW w:w="2654" w:type="pct"/>
            <w:gridSpan w:val="2"/>
          </w:tcPr>
          <w:p w14:paraId="14C7AF3C" w14:textId="77777777" w:rsidR="00397AFB" w:rsidRDefault="0091191E" w:rsidP="0091191E">
            <w:pPr>
              <w:jc w:val="both"/>
              <w:rPr>
                <w:bCs/>
                <w:sz w:val="20"/>
              </w:rPr>
            </w:pPr>
            <w:r>
              <w:rPr>
                <w:bCs/>
                <w:sz w:val="20"/>
              </w:rPr>
              <w:t>josh.greenberg@hitachivantara.com</w:t>
            </w:r>
          </w:p>
        </w:tc>
        <w:tc>
          <w:tcPr>
            <w:tcW w:w="1188" w:type="pct"/>
            <w:gridSpan w:val="2"/>
          </w:tcPr>
          <w:p w14:paraId="4B9A4146" w14:textId="7C9276EE" w:rsidR="00397AFB" w:rsidRDefault="00FD2AC6" w:rsidP="008E087B">
            <w:pPr>
              <w:jc w:val="both"/>
              <w:rPr>
                <w:bCs/>
                <w:sz w:val="20"/>
              </w:rPr>
            </w:pPr>
            <w:r w:rsidRPr="00FD2AC6">
              <w:rPr>
                <w:bCs/>
                <w:sz w:val="20"/>
              </w:rPr>
              <w:t>704 918 6669</w:t>
            </w:r>
          </w:p>
        </w:tc>
      </w:tr>
      <w:tr w:rsidR="00397AFB" w14:paraId="1D5F6EF6" w14:textId="77777777" w:rsidTr="00CA4A1E">
        <w:trPr>
          <w:cantSplit/>
        </w:trPr>
        <w:tc>
          <w:tcPr>
            <w:tcW w:w="5000" w:type="pct"/>
            <w:gridSpan w:val="5"/>
          </w:tcPr>
          <w:p w14:paraId="5F4CB8EE" w14:textId="77777777" w:rsidR="00397AFB" w:rsidRDefault="00F323EB" w:rsidP="00382A07">
            <w:pPr>
              <w:spacing w:after="0"/>
              <w:jc w:val="both"/>
              <w:rPr>
                <w:rFonts w:cs="Arial"/>
                <w:bCs/>
                <w:color w:val="000000"/>
                <w:sz w:val="20"/>
              </w:rPr>
            </w:pPr>
            <w:r>
              <w:rPr>
                <w:rFonts w:cs="Arial"/>
                <w:b/>
                <w:color w:val="000000"/>
                <w:sz w:val="20"/>
              </w:rPr>
              <w:t>Customer Primary Contact:</w:t>
            </w:r>
            <w:r>
              <w:rPr>
                <w:rFonts w:cs="Arial"/>
                <w:bCs/>
                <w:color w:val="000000"/>
                <w:sz w:val="20"/>
              </w:rPr>
              <w:t xml:space="preserve"> </w:t>
            </w:r>
          </w:p>
        </w:tc>
      </w:tr>
      <w:tr w:rsidR="00397AFB" w14:paraId="27C9BBA6" w14:textId="77777777" w:rsidTr="00CA4A1E">
        <w:trPr>
          <w:cantSplit/>
        </w:trPr>
        <w:tc>
          <w:tcPr>
            <w:tcW w:w="1158" w:type="pct"/>
          </w:tcPr>
          <w:p w14:paraId="71308771" w14:textId="77777777" w:rsidR="00397AFB" w:rsidRDefault="00F323EB" w:rsidP="00382A07">
            <w:pPr>
              <w:jc w:val="both"/>
              <w:rPr>
                <w:b/>
                <w:sz w:val="20"/>
              </w:rPr>
            </w:pPr>
            <w:r>
              <w:rPr>
                <w:b/>
                <w:sz w:val="20"/>
              </w:rPr>
              <w:t>Name</w:t>
            </w:r>
          </w:p>
        </w:tc>
        <w:tc>
          <w:tcPr>
            <w:tcW w:w="1610" w:type="pct"/>
          </w:tcPr>
          <w:p w14:paraId="6DC8DD1B" w14:textId="77777777" w:rsidR="00397AFB" w:rsidRDefault="00F323EB" w:rsidP="00382A07">
            <w:pPr>
              <w:jc w:val="both"/>
              <w:rPr>
                <w:b/>
                <w:sz w:val="20"/>
              </w:rPr>
            </w:pPr>
            <w:r>
              <w:rPr>
                <w:b/>
                <w:sz w:val="20"/>
              </w:rPr>
              <w:t>Address</w:t>
            </w:r>
          </w:p>
        </w:tc>
        <w:tc>
          <w:tcPr>
            <w:tcW w:w="1340" w:type="pct"/>
            <w:gridSpan w:val="2"/>
          </w:tcPr>
          <w:p w14:paraId="4DD733BE" w14:textId="77777777" w:rsidR="00397AFB" w:rsidRDefault="00F323EB" w:rsidP="00382A07">
            <w:pPr>
              <w:jc w:val="both"/>
              <w:rPr>
                <w:b/>
                <w:sz w:val="20"/>
              </w:rPr>
            </w:pPr>
            <w:r>
              <w:rPr>
                <w:b/>
                <w:sz w:val="20"/>
              </w:rPr>
              <w:t>Email</w:t>
            </w:r>
          </w:p>
        </w:tc>
        <w:tc>
          <w:tcPr>
            <w:tcW w:w="892" w:type="pct"/>
          </w:tcPr>
          <w:p w14:paraId="53E8DF42" w14:textId="77777777" w:rsidR="00397AFB" w:rsidRDefault="00F323EB" w:rsidP="00382A07">
            <w:pPr>
              <w:jc w:val="both"/>
              <w:rPr>
                <w:b/>
                <w:sz w:val="20"/>
              </w:rPr>
            </w:pPr>
            <w:r>
              <w:rPr>
                <w:b/>
                <w:sz w:val="20"/>
              </w:rPr>
              <w:t>Phone</w:t>
            </w:r>
          </w:p>
        </w:tc>
      </w:tr>
      <w:tr w:rsidR="00397AFB" w14:paraId="79F2B629" w14:textId="77777777" w:rsidTr="00CA4A1E">
        <w:trPr>
          <w:cantSplit/>
        </w:trPr>
        <w:tc>
          <w:tcPr>
            <w:tcW w:w="1158" w:type="pct"/>
          </w:tcPr>
          <w:p w14:paraId="2D5B31CA" w14:textId="77777777" w:rsidR="00460AF5" w:rsidRPr="00460AF5" w:rsidRDefault="00460AF5" w:rsidP="00460AF5">
            <w:pPr>
              <w:rPr>
                <w:ins w:id="24" w:author="Kevin Haas" w:date="2021-02-11T16:42:00Z"/>
                <w:lang w:val="en-US"/>
              </w:rPr>
            </w:pPr>
            <w:ins w:id="25" w:author="Kevin Haas" w:date="2021-02-11T16:42:00Z">
              <w:r w:rsidRPr="00460AF5">
                <w:rPr>
                  <w:lang w:val="en-US"/>
                </w:rPr>
                <w:t>Stephan McQuown</w:t>
              </w:r>
            </w:ins>
          </w:p>
          <w:p w14:paraId="01308C86" w14:textId="722C6CEA" w:rsidR="00397AFB" w:rsidRDefault="00525AD5" w:rsidP="00AE36FB">
            <w:pPr>
              <w:rPr>
                <w:b/>
                <w:sz w:val="20"/>
              </w:rPr>
            </w:pPr>
            <w:del w:id="26" w:author="Kevin Haas" w:date="2021-02-11T16:42:00Z">
              <w:r w:rsidDel="00460AF5">
                <w:rPr>
                  <w:bCs/>
                  <w:sz w:val="20"/>
                </w:rPr>
                <w:delText>Stuart Hankins</w:delText>
              </w:r>
            </w:del>
          </w:p>
        </w:tc>
        <w:tc>
          <w:tcPr>
            <w:tcW w:w="1610" w:type="pct"/>
          </w:tcPr>
          <w:p w14:paraId="3E8BB384" w14:textId="77777777" w:rsidR="00397AFB" w:rsidRDefault="00525AD5" w:rsidP="00AE36FB">
            <w:pPr>
              <w:rPr>
                <w:b/>
                <w:sz w:val="20"/>
              </w:rPr>
            </w:pPr>
            <w:r>
              <w:rPr>
                <w:rFonts w:cs="Arial"/>
                <w:bCs/>
                <w:color w:val="000000"/>
                <w:sz w:val="20"/>
              </w:rPr>
              <w:t>6529 Southern Blvd Ste 6 West Palm Beach United States, 33413-1735</w:t>
            </w:r>
          </w:p>
        </w:tc>
        <w:tc>
          <w:tcPr>
            <w:tcW w:w="1340" w:type="pct"/>
            <w:gridSpan w:val="2"/>
          </w:tcPr>
          <w:p w14:paraId="0852D2C0" w14:textId="77777777" w:rsidR="00CA4A1E" w:rsidRPr="00CA4A1E" w:rsidRDefault="00CA4A1E" w:rsidP="00CA4A1E">
            <w:pPr>
              <w:rPr>
                <w:ins w:id="27" w:author="Kevin Haas" w:date="2021-02-11T16:42:00Z"/>
              </w:rPr>
            </w:pPr>
            <w:ins w:id="28" w:author="Kevin Haas" w:date="2021-02-11T16:42:00Z">
              <w:r w:rsidRPr="00CA4A1E">
                <w:fldChar w:fldCharType="begin"/>
              </w:r>
              <w:r w:rsidRPr="00CA4A1E">
                <w:instrText xml:space="preserve"> HYPERLINK "mailto:smcquown@nationaloak.com" \t "_blank" </w:instrText>
              </w:r>
              <w:r w:rsidRPr="00CA4A1E">
                <w:fldChar w:fldCharType="separate"/>
              </w:r>
              <w:r w:rsidRPr="00CA4A1E">
                <w:rPr>
                  <w:rStyle w:val="Hyperlink"/>
                </w:rPr>
                <w:t>smcquown@</w:t>
              </w:r>
              <w:r w:rsidRPr="00CA4A1E">
                <w:t>national</w:t>
              </w:r>
              <w:r w:rsidRPr="00CA4A1E">
                <w:rPr>
                  <w:rStyle w:val="Hyperlink"/>
                </w:rPr>
                <w:t>oak.com</w:t>
              </w:r>
              <w:r w:rsidRPr="00CA4A1E">
                <w:fldChar w:fldCharType="end"/>
              </w:r>
            </w:ins>
          </w:p>
          <w:p w14:paraId="1072A9B2" w14:textId="77A822FA" w:rsidR="00397AFB" w:rsidRDefault="00525AD5" w:rsidP="00AE36FB">
            <w:pPr>
              <w:rPr>
                <w:bCs/>
                <w:sz w:val="20"/>
              </w:rPr>
            </w:pPr>
            <w:del w:id="29" w:author="Kevin Haas" w:date="2021-02-11T16:42:00Z">
              <w:r w:rsidDel="00CA4A1E">
                <w:rPr>
                  <w:bCs/>
                  <w:sz w:val="20"/>
                </w:rPr>
                <w:delText>shankins@nationaloak.com</w:delText>
              </w:r>
            </w:del>
          </w:p>
        </w:tc>
        <w:tc>
          <w:tcPr>
            <w:tcW w:w="892" w:type="pct"/>
          </w:tcPr>
          <w:p w14:paraId="19E4CF55" w14:textId="442ECF4E" w:rsidR="00397AFB" w:rsidRDefault="002B12DB" w:rsidP="00AE36FB">
            <w:pPr>
              <w:rPr>
                <w:bCs/>
                <w:sz w:val="20"/>
              </w:rPr>
            </w:pPr>
            <w:r>
              <w:rPr>
                <w:bCs/>
                <w:sz w:val="20"/>
              </w:rPr>
              <w:t>n/a</w:t>
            </w:r>
          </w:p>
        </w:tc>
      </w:tr>
    </w:tbl>
    <w:p w14:paraId="7EDFD0F3" w14:textId="77777777" w:rsidR="00397AFB" w:rsidRDefault="00F323EB" w:rsidP="002B12DB">
      <w:pPr>
        <w:spacing w:before="200"/>
        <w:jc w:val="both"/>
        <w:rPr>
          <w:b/>
          <w:szCs w:val="22"/>
        </w:rPr>
      </w:pPr>
      <w:r>
        <w:rPr>
          <w:b/>
          <w:szCs w:val="22"/>
        </w:rPr>
        <w:t>SERVICE LOCATIONS</w:t>
      </w:r>
    </w:p>
    <w:tbl>
      <w:tblPr>
        <w:tblStyle w:val="TableGrid"/>
        <w:tblW w:w="5000" w:type="pct"/>
        <w:tblLook w:val="04A0" w:firstRow="1" w:lastRow="0" w:firstColumn="1" w:lastColumn="0" w:noHBand="0" w:noVBand="1"/>
      </w:tblPr>
      <w:tblGrid>
        <w:gridCol w:w="2150"/>
        <w:gridCol w:w="3151"/>
        <w:gridCol w:w="3107"/>
        <w:gridCol w:w="1662"/>
      </w:tblGrid>
      <w:tr w:rsidR="00397AFB" w14:paraId="5E01BC72" w14:textId="77777777" w:rsidTr="00CA4A1E">
        <w:trPr>
          <w:cantSplit/>
        </w:trPr>
        <w:tc>
          <w:tcPr>
            <w:tcW w:w="5000" w:type="pct"/>
            <w:gridSpan w:val="4"/>
          </w:tcPr>
          <w:p w14:paraId="6B600737" w14:textId="77777777" w:rsidR="00397AFB" w:rsidRDefault="00BA14FE" w:rsidP="00382A07">
            <w:pPr>
              <w:spacing w:after="0"/>
              <w:jc w:val="both"/>
              <w:rPr>
                <w:rFonts w:cs="Arial"/>
                <w:bCs/>
                <w:color w:val="000000"/>
                <w:sz w:val="20"/>
              </w:rPr>
            </w:pPr>
            <w:r>
              <w:rPr>
                <w:rFonts w:cs="Arial"/>
                <w:b/>
                <w:color w:val="000000"/>
                <w:sz w:val="20"/>
              </w:rPr>
              <w:t>Location Primary Contact:</w:t>
            </w:r>
            <w:r>
              <w:rPr>
                <w:rFonts w:cs="Arial"/>
                <w:bCs/>
                <w:color w:val="000000"/>
                <w:sz w:val="20"/>
              </w:rPr>
              <w:t xml:space="preserve"> </w:t>
            </w:r>
          </w:p>
        </w:tc>
      </w:tr>
      <w:tr w:rsidR="00397AFB" w14:paraId="546C22CA" w14:textId="77777777" w:rsidTr="00CA4A1E">
        <w:trPr>
          <w:cantSplit/>
        </w:trPr>
        <w:tc>
          <w:tcPr>
            <w:tcW w:w="1130" w:type="pct"/>
          </w:tcPr>
          <w:p w14:paraId="03A737CF" w14:textId="77777777" w:rsidR="00397AFB" w:rsidRDefault="00F323EB" w:rsidP="00382A07">
            <w:pPr>
              <w:jc w:val="both"/>
              <w:rPr>
                <w:b/>
                <w:sz w:val="20"/>
              </w:rPr>
            </w:pPr>
            <w:r>
              <w:rPr>
                <w:b/>
                <w:sz w:val="20"/>
              </w:rPr>
              <w:t>Name</w:t>
            </w:r>
          </w:p>
        </w:tc>
        <w:tc>
          <w:tcPr>
            <w:tcW w:w="1627" w:type="pct"/>
          </w:tcPr>
          <w:p w14:paraId="4114C43C" w14:textId="77777777" w:rsidR="00397AFB" w:rsidRDefault="00F323EB" w:rsidP="00382A07">
            <w:pPr>
              <w:jc w:val="both"/>
              <w:rPr>
                <w:b/>
                <w:sz w:val="20"/>
              </w:rPr>
            </w:pPr>
            <w:r>
              <w:rPr>
                <w:b/>
                <w:sz w:val="20"/>
              </w:rPr>
              <w:t>Address</w:t>
            </w:r>
          </w:p>
        </w:tc>
        <w:tc>
          <w:tcPr>
            <w:tcW w:w="1355" w:type="pct"/>
          </w:tcPr>
          <w:p w14:paraId="54B908F0" w14:textId="77777777" w:rsidR="00397AFB" w:rsidRDefault="00F323EB" w:rsidP="00382A07">
            <w:pPr>
              <w:jc w:val="both"/>
              <w:rPr>
                <w:b/>
                <w:sz w:val="20"/>
              </w:rPr>
            </w:pPr>
            <w:r>
              <w:rPr>
                <w:b/>
                <w:sz w:val="20"/>
              </w:rPr>
              <w:t>Email</w:t>
            </w:r>
          </w:p>
        </w:tc>
        <w:tc>
          <w:tcPr>
            <w:tcW w:w="889" w:type="pct"/>
          </w:tcPr>
          <w:p w14:paraId="5998C28B" w14:textId="77777777" w:rsidR="00397AFB" w:rsidRDefault="00F323EB" w:rsidP="00382A07">
            <w:pPr>
              <w:jc w:val="both"/>
              <w:rPr>
                <w:b/>
                <w:sz w:val="20"/>
              </w:rPr>
            </w:pPr>
            <w:r>
              <w:rPr>
                <w:b/>
                <w:sz w:val="20"/>
              </w:rPr>
              <w:t>Phone</w:t>
            </w:r>
          </w:p>
        </w:tc>
      </w:tr>
      <w:tr w:rsidR="00397AFB" w14:paraId="46011D8C" w14:textId="77777777" w:rsidTr="00CA4A1E">
        <w:trPr>
          <w:cantSplit/>
        </w:trPr>
        <w:tc>
          <w:tcPr>
            <w:tcW w:w="1130" w:type="pct"/>
          </w:tcPr>
          <w:p w14:paraId="3CAF4A07" w14:textId="77777777" w:rsidR="00460AF5" w:rsidRPr="00460AF5" w:rsidRDefault="00460AF5" w:rsidP="00460AF5">
            <w:pPr>
              <w:rPr>
                <w:ins w:id="30" w:author="Kevin Haas" w:date="2021-02-11T16:42:00Z"/>
              </w:rPr>
            </w:pPr>
            <w:ins w:id="31" w:author="Kevin Haas" w:date="2021-02-11T16:42:00Z">
              <w:r w:rsidRPr="00460AF5">
                <w:t>Stephan McQuown</w:t>
              </w:r>
            </w:ins>
          </w:p>
          <w:p w14:paraId="537F867C" w14:textId="2ABD5695" w:rsidR="00397AFB" w:rsidRDefault="00B37A39" w:rsidP="00AE36FB">
            <w:pPr>
              <w:rPr>
                <w:rFonts w:cs="Arial"/>
                <w:sz w:val="20"/>
              </w:rPr>
            </w:pPr>
            <w:del w:id="32" w:author="Kevin Haas" w:date="2021-02-11T16:42:00Z">
              <w:r w:rsidDel="00460AF5">
                <w:rPr>
                  <w:rFonts w:cs="Arial"/>
                  <w:sz w:val="20"/>
                </w:rPr>
                <w:delText>Stuart Hankins</w:delText>
              </w:r>
            </w:del>
          </w:p>
        </w:tc>
        <w:tc>
          <w:tcPr>
            <w:tcW w:w="1627" w:type="pct"/>
          </w:tcPr>
          <w:p w14:paraId="5E571A7D" w14:textId="77777777" w:rsidR="00397AFB" w:rsidRDefault="00B37A39" w:rsidP="00AE36FB">
            <w:pPr>
              <w:rPr>
                <w:rFonts w:cs="Arial"/>
                <w:sz w:val="20"/>
              </w:rPr>
            </w:pPr>
            <w:r>
              <w:rPr>
                <w:rFonts w:cs="Arial"/>
                <w:sz w:val="20"/>
              </w:rPr>
              <w:t>6529 Southern Blvd Ste 6 West Palm Beach United States, 33413-1735</w:t>
            </w:r>
          </w:p>
        </w:tc>
        <w:tc>
          <w:tcPr>
            <w:tcW w:w="1355" w:type="pct"/>
          </w:tcPr>
          <w:p w14:paraId="2F15B9B9" w14:textId="77777777" w:rsidR="00CA4A1E" w:rsidRPr="00CA4A1E" w:rsidRDefault="00CA4A1E" w:rsidP="00CA4A1E">
            <w:pPr>
              <w:rPr>
                <w:ins w:id="33" w:author="Kevin Haas" w:date="2021-02-11T16:42:00Z"/>
              </w:rPr>
            </w:pPr>
            <w:ins w:id="34" w:author="Kevin Haas" w:date="2021-02-11T16:42:00Z">
              <w:r w:rsidRPr="00CA4A1E">
                <w:fldChar w:fldCharType="begin"/>
              </w:r>
              <w:r w:rsidRPr="00CA4A1E">
                <w:instrText xml:space="preserve"> HYPERLINK "mailto:smcquown@nationaloak.com" \t "_blank" </w:instrText>
              </w:r>
              <w:r w:rsidRPr="00CA4A1E">
                <w:fldChar w:fldCharType="separate"/>
              </w:r>
              <w:r w:rsidRPr="00CA4A1E">
                <w:rPr>
                  <w:rStyle w:val="Hyperlink"/>
                </w:rPr>
                <w:t>smcquown@</w:t>
              </w:r>
              <w:r w:rsidRPr="00CA4A1E">
                <w:t>national</w:t>
              </w:r>
              <w:r w:rsidRPr="00CA4A1E">
                <w:rPr>
                  <w:rStyle w:val="Hyperlink"/>
                </w:rPr>
                <w:t>oak.com</w:t>
              </w:r>
              <w:r w:rsidRPr="00CA4A1E">
                <w:fldChar w:fldCharType="end"/>
              </w:r>
            </w:ins>
          </w:p>
          <w:p w14:paraId="4EA00646" w14:textId="50C4F5C7" w:rsidR="00397AFB" w:rsidRDefault="00B37A39" w:rsidP="00AE36FB">
            <w:pPr>
              <w:rPr>
                <w:rFonts w:cs="Arial"/>
                <w:sz w:val="20"/>
              </w:rPr>
            </w:pPr>
            <w:del w:id="35" w:author="Kevin Haas" w:date="2021-02-11T16:42:00Z">
              <w:r w:rsidDel="00CA4A1E">
                <w:rPr>
                  <w:rFonts w:cs="Arial"/>
                  <w:sz w:val="20"/>
                </w:rPr>
                <w:delText>shankins@nationaloak.com</w:delText>
              </w:r>
            </w:del>
          </w:p>
        </w:tc>
        <w:tc>
          <w:tcPr>
            <w:tcW w:w="889" w:type="pct"/>
          </w:tcPr>
          <w:p w14:paraId="6C1D959A" w14:textId="300D36EF" w:rsidR="00397AFB" w:rsidRDefault="00DF108C" w:rsidP="00AE36FB">
            <w:pPr>
              <w:rPr>
                <w:rFonts w:cs="Arial"/>
                <w:sz w:val="20"/>
              </w:rPr>
            </w:pPr>
            <w:r>
              <w:rPr>
                <w:rFonts w:cs="Arial"/>
                <w:sz w:val="20"/>
              </w:rPr>
              <w:t>n/a</w:t>
            </w:r>
          </w:p>
        </w:tc>
      </w:tr>
    </w:tbl>
    <w:p w14:paraId="33D74D37" w14:textId="77777777" w:rsidR="00397AFB" w:rsidRDefault="00397AFB" w:rsidP="0096027B">
      <w:pPr>
        <w:spacing w:after="0"/>
        <w:rPr>
          <w:sz w:val="18"/>
          <w:szCs w:val="18"/>
        </w:rPr>
      </w:pPr>
    </w:p>
    <w:tbl>
      <w:tblPr>
        <w:tblW w:w="5000" w:type="pct"/>
        <w:tblBorders>
          <w:top w:val="single" w:sz="4" w:space="0" w:color="auto"/>
          <w:left w:val="single" w:sz="4" w:space="0" w:color="auto"/>
          <w:bottom w:val="single" w:sz="4" w:space="0" w:color="auto"/>
          <w:right w:val="single" w:sz="4" w:space="0" w:color="auto"/>
        </w:tblBorders>
        <w:tblCellMar>
          <w:left w:w="115" w:type="dxa"/>
          <w:right w:w="115" w:type="dxa"/>
        </w:tblCellMar>
        <w:tblLook w:val="04A0" w:firstRow="1" w:lastRow="0" w:firstColumn="1" w:lastColumn="0" w:noHBand="0" w:noVBand="1"/>
      </w:tblPr>
      <w:tblGrid>
        <w:gridCol w:w="4882"/>
        <w:gridCol w:w="5188"/>
      </w:tblGrid>
      <w:tr w:rsidR="00397AFB" w14:paraId="6389FB7C" w14:textId="77777777" w:rsidTr="002B12DB">
        <w:trPr>
          <w:cantSplit/>
        </w:trPr>
        <w:tc>
          <w:tcPr>
            <w:tcW w:w="5000" w:type="pct"/>
            <w:gridSpan w:val="2"/>
            <w:shd w:val="clear" w:color="auto" w:fill="FFFFE7"/>
            <w:vAlign w:val="center"/>
          </w:tcPr>
          <w:p w14:paraId="65BA0A26" w14:textId="77777777" w:rsidR="00397AFB" w:rsidRDefault="00397AFB" w:rsidP="00070911">
            <w:pPr>
              <w:keepNext/>
              <w:spacing w:after="0"/>
              <w:jc w:val="both"/>
              <w:rPr>
                <w:sz w:val="20"/>
              </w:rPr>
            </w:pPr>
          </w:p>
          <w:p w14:paraId="2D244579" w14:textId="77777777" w:rsidR="00397AFB" w:rsidRDefault="00B639D7" w:rsidP="00070911">
            <w:pPr>
              <w:keepNext/>
              <w:spacing w:before="60"/>
              <w:jc w:val="both"/>
              <w:rPr>
                <w:rFonts w:cs="Arial"/>
                <w:color w:val="000000"/>
                <w:sz w:val="20"/>
              </w:rPr>
            </w:pPr>
            <w:r>
              <w:rPr>
                <w:rFonts w:cs="Arial"/>
                <w:color w:val="000000"/>
                <w:sz w:val="20"/>
              </w:rPr>
              <w:t xml:space="preserve">IN WITNESS WHEREOF, the parties hereto have caused this Statement of Work to be duly executed by their respective authorized representatives and is effective as of the date first set forth below. </w:t>
            </w:r>
          </w:p>
        </w:tc>
      </w:tr>
      <w:tr w:rsidR="00397AFB" w14:paraId="0FF41E5A" w14:textId="77777777" w:rsidTr="002B12DB">
        <w:trPr>
          <w:cantSplit/>
          <w:trHeight w:val="144"/>
        </w:trPr>
        <w:tc>
          <w:tcPr>
            <w:tcW w:w="2424" w:type="pct"/>
            <w:shd w:val="clear" w:color="auto" w:fill="FFFFE7"/>
            <w:vAlign w:val="center"/>
          </w:tcPr>
          <w:p w14:paraId="3F81BDA8" w14:textId="47C39C1C" w:rsidR="00397AFB" w:rsidRDefault="00B639D7" w:rsidP="00070911">
            <w:pPr>
              <w:keepNext/>
              <w:spacing w:before="60"/>
              <w:jc w:val="center"/>
              <w:rPr>
                <w:rFonts w:cs="Arial"/>
                <w:b/>
                <w:bCs/>
                <w:color w:val="000000"/>
                <w:sz w:val="20"/>
                <w:u w:val="single"/>
              </w:rPr>
            </w:pPr>
            <w:r>
              <w:rPr>
                <w:rFonts w:cs="Arial"/>
                <w:b/>
                <w:bCs/>
                <w:color w:val="000000"/>
                <w:sz w:val="20"/>
                <w:u w:val="single"/>
              </w:rPr>
              <w:t>Hitachi Vantara LLC</w:t>
            </w:r>
          </w:p>
          <w:p w14:paraId="6F55A84D" w14:textId="77777777" w:rsidR="00397AFB" w:rsidRDefault="00B639D7" w:rsidP="00070911">
            <w:pPr>
              <w:keepNext/>
              <w:spacing w:before="60"/>
              <w:jc w:val="center"/>
              <w:rPr>
                <w:rFonts w:cs="Arial"/>
                <w:color w:val="000000"/>
                <w:sz w:val="20"/>
              </w:rPr>
            </w:pPr>
            <w:r>
              <w:rPr>
                <w:rFonts w:cs="Arial"/>
                <w:color w:val="000000"/>
                <w:sz w:val="20"/>
              </w:rPr>
              <w:t>(“Hitachi”)</w:t>
            </w:r>
          </w:p>
        </w:tc>
        <w:tc>
          <w:tcPr>
            <w:tcW w:w="2576" w:type="pct"/>
            <w:shd w:val="clear" w:color="auto" w:fill="FFFFE7"/>
            <w:vAlign w:val="center"/>
          </w:tcPr>
          <w:p w14:paraId="44267CBF" w14:textId="77777777" w:rsidR="00397AFB" w:rsidRDefault="002C7FFE" w:rsidP="00070911">
            <w:pPr>
              <w:keepNext/>
              <w:spacing w:before="60"/>
              <w:jc w:val="center"/>
              <w:rPr>
                <w:b/>
                <w:sz w:val="20"/>
                <w:u w:val="single"/>
              </w:rPr>
            </w:pPr>
            <w:r>
              <w:rPr>
                <w:b/>
                <w:sz w:val="20"/>
                <w:u w:val="single"/>
              </w:rPr>
              <w:t>National Oak Distributors Inc</w:t>
            </w:r>
          </w:p>
          <w:p w14:paraId="138C7F16" w14:textId="77777777" w:rsidR="00397AFB" w:rsidRDefault="007279F4" w:rsidP="00070911">
            <w:pPr>
              <w:keepNext/>
              <w:spacing w:before="60"/>
              <w:jc w:val="center"/>
              <w:rPr>
                <w:rFonts w:cs="Arial"/>
                <w:color w:val="000000"/>
                <w:sz w:val="20"/>
              </w:rPr>
            </w:pPr>
            <w:r>
              <w:rPr>
                <w:rFonts w:cs="Arial"/>
                <w:color w:val="000000"/>
                <w:sz w:val="20"/>
              </w:rPr>
              <w:t>(“Customer”)</w:t>
            </w:r>
          </w:p>
        </w:tc>
      </w:tr>
      <w:tr w:rsidR="00397AFB" w14:paraId="1704FB0B" w14:textId="77777777" w:rsidTr="002B12DB">
        <w:trPr>
          <w:cantSplit/>
        </w:trPr>
        <w:tc>
          <w:tcPr>
            <w:tcW w:w="2424" w:type="pct"/>
            <w:shd w:val="clear" w:color="auto" w:fill="FFFFE7"/>
            <w:vAlign w:val="center"/>
          </w:tcPr>
          <w:p w14:paraId="233D0E61" w14:textId="77777777" w:rsidR="00397AFB" w:rsidRDefault="00B639D7" w:rsidP="00070911">
            <w:pPr>
              <w:keepNext/>
              <w:spacing w:before="60"/>
              <w:jc w:val="both"/>
              <w:rPr>
                <w:rFonts w:cs="Arial"/>
                <w:color w:val="000000"/>
                <w:sz w:val="20"/>
                <w:u w:val="single"/>
              </w:rPr>
            </w:pPr>
            <w:r>
              <w:rPr>
                <w:rFonts w:cs="Arial"/>
                <w:color w:val="000000"/>
                <w:sz w:val="20"/>
              </w:rPr>
              <w:t>By:</w:t>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p>
          <w:p w14:paraId="785D751A" w14:textId="77777777" w:rsidR="00397AFB" w:rsidRDefault="00397AFB" w:rsidP="00070911">
            <w:pPr>
              <w:keepNext/>
              <w:spacing w:before="60"/>
              <w:jc w:val="both"/>
              <w:rPr>
                <w:rFonts w:cs="Arial"/>
                <w:color w:val="000000"/>
                <w:sz w:val="20"/>
                <w:u w:val="single"/>
              </w:rPr>
            </w:pPr>
          </w:p>
          <w:p w14:paraId="34626CCB" w14:textId="77777777" w:rsidR="00397AFB" w:rsidRDefault="00B639D7" w:rsidP="00070911">
            <w:pPr>
              <w:keepNext/>
              <w:spacing w:before="60"/>
              <w:jc w:val="both"/>
              <w:rPr>
                <w:rFonts w:cs="Arial"/>
                <w:color w:val="000000"/>
                <w:sz w:val="20"/>
                <w:u w:val="single"/>
              </w:rPr>
            </w:pPr>
            <w:r>
              <w:rPr>
                <w:rFonts w:cs="Arial"/>
                <w:color w:val="000000"/>
                <w:sz w:val="20"/>
              </w:rPr>
              <w:t>Name:</w:t>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p>
          <w:p w14:paraId="3EF47572" w14:textId="77777777" w:rsidR="00397AFB" w:rsidRDefault="00397AFB" w:rsidP="00070911">
            <w:pPr>
              <w:keepNext/>
              <w:spacing w:before="60"/>
              <w:jc w:val="both"/>
              <w:rPr>
                <w:rFonts w:cs="Arial"/>
                <w:color w:val="000000"/>
                <w:sz w:val="20"/>
                <w:u w:val="single"/>
              </w:rPr>
            </w:pPr>
          </w:p>
          <w:p w14:paraId="434A7E1D" w14:textId="77777777" w:rsidR="00397AFB" w:rsidRDefault="00B639D7" w:rsidP="00070911">
            <w:pPr>
              <w:keepNext/>
              <w:spacing w:before="60"/>
              <w:jc w:val="both"/>
              <w:rPr>
                <w:rFonts w:cs="Arial"/>
                <w:color w:val="000000"/>
                <w:sz w:val="20"/>
                <w:u w:val="single"/>
              </w:rPr>
            </w:pPr>
            <w:r>
              <w:rPr>
                <w:rFonts w:cs="Arial"/>
                <w:color w:val="000000"/>
                <w:sz w:val="20"/>
              </w:rPr>
              <w:t>Title:</w:t>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p>
          <w:p w14:paraId="1BD5075D" w14:textId="77777777" w:rsidR="00397AFB" w:rsidRDefault="00397AFB" w:rsidP="00070911">
            <w:pPr>
              <w:keepNext/>
              <w:spacing w:before="60"/>
              <w:jc w:val="both"/>
              <w:rPr>
                <w:rFonts w:cs="Arial"/>
                <w:color w:val="000000"/>
                <w:sz w:val="20"/>
                <w:u w:val="single"/>
              </w:rPr>
            </w:pPr>
          </w:p>
          <w:p w14:paraId="568832AE" w14:textId="77777777" w:rsidR="00397AFB" w:rsidRDefault="00B639D7" w:rsidP="00070911">
            <w:pPr>
              <w:keepNext/>
              <w:spacing w:before="60"/>
              <w:jc w:val="both"/>
              <w:rPr>
                <w:rFonts w:cs="Arial"/>
                <w:color w:val="000000"/>
                <w:sz w:val="20"/>
                <w:u w:val="single"/>
              </w:rPr>
            </w:pPr>
            <w:r>
              <w:rPr>
                <w:rFonts w:cs="Arial"/>
                <w:color w:val="000000"/>
                <w:sz w:val="20"/>
              </w:rPr>
              <w:t>Date:</w:t>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p>
        </w:tc>
        <w:tc>
          <w:tcPr>
            <w:tcW w:w="2576" w:type="pct"/>
            <w:shd w:val="clear" w:color="auto" w:fill="FFFFE7"/>
            <w:vAlign w:val="center"/>
          </w:tcPr>
          <w:p w14:paraId="420D2A62" w14:textId="77777777" w:rsidR="00397AFB" w:rsidRDefault="00B639D7" w:rsidP="00070911">
            <w:pPr>
              <w:keepNext/>
              <w:spacing w:before="60"/>
              <w:jc w:val="both"/>
              <w:rPr>
                <w:rFonts w:cs="Arial"/>
                <w:color w:val="000000"/>
                <w:sz w:val="20"/>
                <w:u w:val="single"/>
              </w:rPr>
            </w:pPr>
            <w:r>
              <w:rPr>
                <w:rFonts w:cs="Arial"/>
                <w:color w:val="000000"/>
                <w:sz w:val="20"/>
              </w:rPr>
              <w:t>By:</w:t>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p>
          <w:p w14:paraId="0E1FBE08" w14:textId="77777777" w:rsidR="00397AFB" w:rsidRDefault="00397AFB" w:rsidP="00070911">
            <w:pPr>
              <w:keepNext/>
              <w:spacing w:before="60"/>
              <w:jc w:val="both"/>
              <w:rPr>
                <w:rFonts w:cs="Arial"/>
                <w:color w:val="000000"/>
                <w:sz w:val="20"/>
                <w:u w:val="single"/>
              </w:rPr>
            </w:pPr>
          </w:p>
          <w:p w14:paraId="72C9F6DF" w14:textId="77777777" w:rsidR="00397AFB" w:rsidRDefault="00B639D7" w:rsidP="00070911">
            <w:pPr>
              <w:keepNext/>
              <w:spacing w:before="60"/>
              <w:jc w:val="both"/>
              <w:rPr>
                <w:rFonts w:cs="Arial"/>
                <w:color w:val="000000"/>
                <w:sz w:val="20"/>
                <w:u w:val="single"/>
              </w:rPr>
            </w:pPr>
            <w:r>
              <w:rPr>
                <w:rFonts w:cs="Arial"/>
                <w:color w:val="000000"/>
                <w:sz w:val="20"/>
              </w:rPr>
              <w:t>Name:</w:t>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p>
          <w:p w14:paraId="4910AB2B" w14:textId="77777777" w:rsidR="00397AFB" w:rsidRDefault="00397AFB" w:rsidP="00070911">
            <w:pPr>
              <w:keepNext/>
              <w:spacing w:before="60"/>
              <w:jc w:val="both"/>
              <w:rPr>
                <w:rFonts w:cs="Arial"/>
                <w:color w:val="000000"/>
                <w:sz w:val="20"/>
                <w:u w:val="single"/>
              </w:rPr>
            </w:pPr>
          </w:p>
          <w:p w14:paraId="1F8368AA" w14:textId="77777777" w:rsidR="00397AFB" w:rsidRDefault="00B639D7" w:rsidP="00070911">
            <w:pPr>
              <w:keepNext/>
              <w:spacing w:before="60"/>
              <w:jc w:val="both"/>
              <w:rPr>
                <w:rFonts w:cs="Arial"/>
                <w:color w:val="000000"/>
                <w:sz w:val="20"/>
                <w:u w:val="single"/>
              </w:rPr>
            </w:pPr>
            <w:r>
              <w:rPr>
                <w:rFonts w:cs="Arial"/>
                <w:color w:val="000000"/>
                <w:sz w:val="20"/>
              </w:rPr>
              <w:t>Title:</w:t>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p>
          <w:p w14:paraId="0F5305A5" w14:textId="77777777" w:rsidR="00397AFB" w:rsidRDefault="00397AFB" w:rsidP="00070911">
            <w:pPr>
              <w:keepNext/>
              <w:spacing w:before="60"/>
              <w:jc w:val="both"/>
              <w:rPr>
                <w:rFonts w:cs="Arial"/>
                <w:color w:val="000000"/>
                <w:sz w:val="20"/>
                <w:u w:val="single"/>
              </w:rPr>
            </w:pPr>
          </w:p>
          <w:p w14:paraId="7F0C5425" w14:textId="77777777" w:rsidR="00397AFB" w:rsidRDefault="00B639D7" w:rsidP="00070911">
            <w:pPr>
              <w:keepNext/>
              <w:spacing w:before="60"/>
              <w:jc w:val="both"/>
              <w:rPr>
                <w:rFonts w:cs="Arial"/>
                <w:color w:val="000000"/>
                <w:sz w:val="20"/>
              </w:rPr>
            </w:pPr>
            <w:r>
              <w:rPr>
                <w:rFonts w:cs="Arial"/>
                <w:color w:val="000000"/>
                <w:sz w:val="20"/>
              </w:rPr>
              <w:t>Date:</w:t>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r>
              <w:rPr>
                <w:rFonts w:cs="Arial"/>
                <w:color w:val="000000"/>
                <w:sz w:val="20"/>
                <w:u w:val="single"/>
              </w:rPr>
              <w:tab/>
            </w:r>
          </w:p>
        </w:tc>
      </w:tr>
      <w:tr w:rsidR="00397AFB" w14:paraId="151A1CEF" w14:textId="77777777" w:rsidTr="002B12DB">
        <w:tblPrEx>
          <w:tblCellMar>
            <w:top w:w="72" w:type="dxa"/>
          </w:tblCellMar>
        </w:tblPrEx>
        <w:trPr>
          <w:cantSplit/>
        </w:trPr>
        <w:tc>
          <w:tcPr>
            <w:tcW w:w="5000" w:type="pct"/>
            <w:gridSpan w:val="2"/>
            <w:shd w:val="clear" w:color="auto" w:fill="FFFFE7"/>
            <w:vAlign w:val="center"/>
          </w:tcPr>
          <w:p w14:paraId="351F822E" w14:textId="77777777" w:rsidR="00397AFB" w:rsidRDefault="00B639D7" w:rsidP="00070911">
            <w:pPr>
              <w:keepNext/>
              <w:spacing w:before="60"/>
              <w:jc w:val="both"/>
              <w:rPr>
                <w:rFonts w:cs="Arial"/>
                <w:color w:val="000000"/>
                <w:sz w:val="20"/>
              </w:rPr>
            </w:pPr>
            <w:r>
              <w:rPr>
                <w:rFonts w:cs="Arial"/>
                <w:color w:val="000000"/>
                <w:sz w:val="20"/>
              </w:rPr>
              <w:t>This SOW must be executed within ninety (90) days of the date noted below, unless extended in writing by the parties.</w:t>
            </w:r>
          </w:p>
          <w:p w14:paraId="14D1E67F" w14:textId="1FDF7EC4" w:rsidR="00397AFB" w:rsidRDefault="00B639D7" w:rsidP="00070911">
            <w:pPr>
              <w:keepNext/>
              <w:spacing w:before="60"/>
              <w:jc w:val="both"/>
              <w:rPr>
                <w:rFonts w:cs="Arial"/>
                <w:color w:val="000000"/>
                <w:sz w:val="16"/>
                <w:szCs w:val="16"/>
              </w:rPr>
            </w:pPr>
            <w:r>
              <w:rPr>
                <w:rFonts w:cs="Arial"/>
                <w:color w:val="000000"/>
                <w:sz w:val="16"/>
                <w:szCs w:val="16"/>
              </w:rPr>
              <w:t>SOW No.</w:t>
            </w:r>
            <w:r w:rsidR="00FD2AC6">
              <w:rPr>
                <w:rFonts w:cs="Arial"/>
                <w:color w:val="000000"/>
                <w:szCs w:val="16"/>
              </w:rPr>
              <w:t xml:space="preserve"> </w:t>
            </w:r>
            <w:r w:rsidR="00FD2AC6" w:rsidRPr="00FD2AC6">
              <w:rPr>
                <w:rFonts w:cs="Arial"/>
                <w:color w:val="000000"/>
                <w:sz w:val="16"/>
                <w:szCs w:val="16"/>
              </w:rPr>
              <w:t>NOD-47319</w:t>
            </w:r>
          </w:p>
          <w:p w14:paraId="53844A10" w14:textId="5E708DA6" w:rsidR="00397AFB" w:rsidRDefault="00B639D7" w:rsidP="00070911">
            <w:pPr>
              <w:keepNext/>
              <w:spacing w:before="60"/>
              <w:jc w:val="both"/>
              <w:rPr>
                <w:rFonts w:cs="Arial"/>
                <w:color w:val="000000"/>
                <w:sz w:val="18"/>
                <w:szCs w:val="18"/>
              </w:rPr>
            </w:pPr>
            <w:r>
              <w:rPr>
                <w:rFonts w:cs="Arial"/>
                <w:color w:val="000000"/>
                <w:sz w:val="16"/>
                <w:szCs w:val="16"/>
              </w:rPr>
              <w:t>Dated:</w:t>
            </w:r>
            <w:r>
              <w:rPr>
                <w:rFonts w:cs="Arial"/>
                <w:sz w:val="16"/>
                <w:szCs w:val="16"/>
              </w:rPr>
              <w:t xml:space="preserve"> December 15, 2020</w:t>
            </w:r>
            <w:r>
              <w:rPr>
                <w:rFonts w:cs="Arial"/>
                <w:color w:val="000000"/>
                <w:sz w:val="18"/>
                <w:szCs w:val="18"/>
              </w:rPr>
              <w:tab/>
            </w:r>
            <w:r>
              <w:rPr>
                <w:rFonts w:cs="Arial"/>
                <w:color w:val="000000"/>
                <w:sz w:val="18"/>
                <w:szCs w:val="18"/>
              </w:rPr>
              <w:tab/>
            </w:r>
          </w:p>
        </w:tc>
      </w:tr>
    </w:tbl>
    <w:p w14:paraId="25D4BD7D" w14:textId="77777777" w:rsidR="00397AFB" w:rsidRDefault="00397AFB">
      <w:pPr>
        <w:spacing w:after="0"/>
        <w:rPr>
          <w:sz w:val="18"/>
          <w:szCs w:val="18"/>
        </w:rPr>
      </w:pPr>
    </w:p>
    <w:p w14:paraId="6D7634E1" w14:textId="77777777" w:rsidR="00397AFB" w:rsidRDefault="00397BC8">
      <w:pPr>
        <w:spacing w:after="0"/>
        <w:rPr>
          <w:sz w:val="18"/>
          <w:szCs w:val="18"/>
        </w:rPr>
      </w:pPr>
      <w:r>
        <w:rPr>
          <w:sz w:val="18"/>
          <w:szCs w:val="18"/>
        </w:rPr>
        <w:br w:type="page"/>
      </w:r>
    </w:p>
    <w:p w14:paraId="34CC7E7F" w14:textId="796DA992" w:rsidR="00565A19" w:rsidRDefault="00E04C74" w:rsidP="00376621">
      <w:pPr>
        <w:pStyle w:val="Heading2"/>
        <w:pBdr>
          <w:bottom w:val="none" w:sz="0" w:space="0" w:color="auto"/>
        </w:pBdr>
        <w:spacing w:before="0" w:after="0"/>
        <w:jc w:val="center"/>
        <w:rPr>
          <w:i w:val="0"/>
          <w:iCs w:val="0"/>
          <w:sz w:val="22"/>
          <w:szCs w:val="22"/>
        </w:rPr>
      </w:pPr>
      <w:r>
        <w:rPr>
          <w:i w:val="0"/>
          <w:iCs w:val="0"/>
          <w:sz w:val="22"/>
          <w:szCs w:val="22"/>
        </w:rPr>
        <w:lastRenderedPageBreak/>
        <w:t xml:space="preserve">Exhibit A for </w:t>
      </w:r>
      <w:r w:rsidR="00FD2AC6" w:rsidRPr="00FD2AC6">
        <w:rPr>
          <w:i w:val="0"/>
          <w:iCs w:val="0"/>
          <w:sz w:val="22"/>
          <w:szCs w:val="22"/>
        </w:rPr>
        <w:t>NOD-47319</w:t>
      </w:r>
    </w:p>
    <w:p w14:paraId="241D9C24" w14:textId="77777777" w:rsidR="00565A19" w:rsidRDefault="00E04C74" w:rsidP="00376621">
      <w:pPr>
        <w:pStyle w:val="Heading2"/>
        <w:pBdr>
          <w:bottom w:val="none" w:sz="0" w:space="0" w:color="auto"/>
        </w:pBdr>
        <w:spacing w:before="0" w:after="0"/>
        <w:jc w:val="center"/>
        <w:rPr>
          <w:i w:val="0"/>
          <w:iCs w:val="0"/>
          <w:color w:val="FF0000"/>
          <w:sz w:val="22"/>
          <w:szCs w:val="22"/>
        </w:rPr>
      </w:pPr>
      <w:r>
        <w:rPr>
          <w:i w:val="0"/>
          <w:iCs w:val="0"/>
          <w:sz w:val="22"/>
          <w:szCs w:val="22"/>
        </w:rPr>
        <w:t>SVC Hitachi Pentaho Consulting Services (PCONS-J10.p)</w:t>
      </w:r>
    </w:p>
    <w:p w14:paraId="0AFAC43C" w14:textId="77777777" w:rsidR="00565A19" w:rsidRDefault="00E04C74" w:rsidP="00FD2AC6">
      <w:pPr>
        <w:pStyle w:val="Heading2"/>
        <w:spacing w:before="200"/>
        <w:rPr>
          <w:rFonts w:asciiTheme="minorBidi" w:hAnsiTheme="minorBidi" w:cstheme="minorBidi"/>
          <w:i w:val="0"/>
          <w:iCs w:val="0"/>
          <w:sz w:val="22"/>
          <w:szCs w:val="22"/>
        </w:rPr>
      </w:pPr>
      <w:r>
        <w:rPr>
          <w:rFonts w:asciiTheme="minorBidi" w:hAnsiTheme="minorBidi" w:cstheme="minorBidi"/>
          <w:i w:val="0"/>
          <w:iCs w:val="0"/>
          <w:sz w:val="22"/>
          <w:szCs w:val="22"/>
        </w:rPr>
        <w:t>SCOPE</w:t>
      </w:r>
    </w:p>
    <w:p w14:paraId="5146F741" w14:textId="6B5DA618" w:rsidR="00565A19" w:rsidRPr="00C0105E" w:rsidRDefault="00A866BF" w:rsidP="00C0105E">
      <w:pPr>
        <w:spacing w:after="0"/>
        <w:jc w:val="both"/>
        <w:rPr>
          <w:rFonts w:asciiTheme="minorBidi" w:hAnsiTheme="minorBidi" w:cstheme="minorBidi"/>
          <w:sz w:val="6"/>
          <w:szCs w:val="6"/>
        </w:rPr>
      </w:pPr>
    </w:p>
    <w:p w14:paraId="30BFFEC7" w14:textId="77777777" w:rsidR="00C0105E" w:rsidRPr="00C0105E" w:rsidRDefault="00C0105E" w:rsidP="00C0105E">
      <w:pPr>
        <w:spacing w:after="0"/>
        <w:jc w:val="both"/>
        <w:rPr>
          <w:rFonts w:cs="Arial"/>
          <w:sz w:val="20"/>
          <w:lang w:val="en-US"/>
        </w:rPr>
      </w:pPr>
      <w:r w:rsidRPr="00C0105E">
        <w:rPr>
          <w:rFonts w:cs="Arial"/>
          <w:sz w:val="20"/>
          <w:lang w:val="en-US"/>
        </w:rPr>
        <w:t>Hitachi will, as more fully described herein, provide Customer with upgrade support services including installation of Pentaho 8.3 software, migration and testing of Pentaho content and issue triage and remediation (“Service”). As part of the Service, Hitachi Vantara will assist Customer resources with the following upgrade tasks:</w:t>
      </w:r>
    </w:p>
    <w:p w14:paraId="509DD523" w14:textId="77777777" w:rsidR="00C0105E" w:rsidRPr="000A7AB3" w:rsidRDefault="00C0105E" w:rsidP="00C0105E">
      <w:pPr>
        <w:spacing w:after="0"/>
        <w:jc w:val="both"/>
        <w:rPr>
          <w:rFonts w:cs="Arial"/>
          <w:sz w:val="6"/>
          <w:szCs w:val="6"/>
          <w:lang w:val="en-US"/>
        </w:rPr>
      </w:pPr>
    </w:p>
    <w:p w14:paraId="52067D13" w14:textId="77777777" w:rsidR="00C0105E" w:rsidRPr="00C0105E" w:rsidRDefault="00C0105E" w:rsidP="00E04C74">
      <w:pPr>
        <w:numPr>
          <w:ilvl w:val="0"/>
          <w:numId w:val="12"/>
        </w:numPr>
        <w:spacing w:after="0"/>
        <w:jc w:val="both"/>
        <w:rPr>
          <w:rFonts w:cs="Arial"/>
          <w:sz w:val="20"/>
          <w:lang w:val="en-US"/>
        </w:rPr>
      </w:pPr>
      <w:r w:rsidRPr="00C0105E">
        <w:rPr>
          <w:rFonts w:cs="Arial"/>
          <w:sz w:val="20"/>
          <w:lang w:val="en-US"/>
        </w:rPr>
        <w:t>Installation and configuration of a Pentaho 8.3 environment using archive-based install process.</w:t>
      </w:r>
    </w:p>
    <w:p w14:paraId="5DF9282E" w14:textId="77777777" w:rsidR="00C0105E" w:rsidRPr="00C0105E" w:rsidRDefault="00C0105E" w:rsidP="00E04C74">
      <w:pPr>
        <w:numPr>
          <w:ilvl w:val="0"/>
          <w:numId w:val="12"/>
        </w:numPr>
        <w:spacing w:after="0"/>
        <w:jc w:val="both"/>
        <w:rPr>
          <w:rFonts w:cs="Arial"/>
          <w:sz w:val="20"/>
          <w:lang w:val="en-US"/>
        </w:rPr>
      </w:pPr>
      <w:r w:rsidRPr="00C0105E">
        <w:rPr>
          <w:rFonts w:cs="Arial"/>
          <w:sz w:val="20"/>
          <w:lang w:val="en-US"/>
        </w:rPr>
        <w:t>Migration of Pentaho Data Integration content to the Pentaho 8.3 environment.</w:t>
      </w:r>
    </w:p>
    <w:p w14:paraId="3A87443A" w14:textId="77777777" w:rsidR="00C0105E" w:rsidRPr="00C0105E" w:rsidRDefault="00C0105E" w:rsidP="00E04C74">
      <w:pPr>
        <w:numPr>
          <w:ilvl w:val="0"/>
          <w:numId w:val="12"/>
        </w:numPr>
        <w:spacing w:after="0"/>
        <w:jc w:val="both"/>
        <w:rPr>
          <w:rFonts w:cs="Arial"/>
          <w:sz w:val="20"/>
          <w:lang w:val="en-US"/>
        </w:rPr>
      </w:pPr>
      <w:r w:rsidRPr="00C0105E">
        <w:rPr>
          <w:rFonts w:cs="Arial"/>
          <w:sz w:val="20"/>
          <w:lang w:val="en-US"/>
        </w:rPr>
        <w:t>Regression test of migrated Pentaho content.</w:t>
      </w:r>
    </w:p>
    <w:p w14:paraId="725144E7" w14:textId="77777777" w:rsidR="00C0105E" w:rsidRPr="00C0105E" w:rsidRDefault="00C0105E" w:rsidP="00E04C74">
      <w:pPr>
        <w:numPr>
          <w:ilvl w:val="0"/>
          <w:numId w:val="12"/>
        </w:numPr>
        <w:spacing w:after="0"/>
        <w:jc w:val="both"/>
        <w:rPr>
          <w:rFonts w:cs="Arial"/>
          <w:sz w:val="20"/>
          <w:lang w:val="en-US"/>
        </w:rPr>
      </w:pPr>
      <w:r w:rsidRPr="00C0105E">
        <w:rPr>
          <w:rFonts w:cs="Arial"/>
          <w:sz w:val="20"/>
          <w:lang w:val="en-US"/>
        </w:rPr>
        <w:t>Identification and evaluation of issues resulting from regression testing.</w:t>
      </w:r>
    </w:p>
    <w:p w14:paraId="32CD37F9" w14:textId="77777777" w:rsidR="00C0105E" w:rsidRPr="00C0105E" w:rsidRDefault="00C0105E" w:rsidP="00E04C74">
      <w:pPr>
        <w:numPr>
          <w:ilvl w:val="0"/>
          <w:numId w:val="12"/>
        </w:numPr>
        <w:spacing w:after="0"/>
        <w:jc w:val="both"/>
        <w:rPr>
          <w:rFonts w:cs="Arial"/>
          <w:sz w:val="20"/>
          <w:lang w:val="en-US"/>
        </w:rPr>
      </w:pPr>
      <w:r w:rsidRPr="00C0105E">
        <w:rPr>
          <w:rFonts w:cs="Arial"/>
          <w:sz w:val="20"/>
          <w:lang w:val="en-US"/>
        </w:rPr>
        <w:t>Remediation of identified issues.</w:t>
      </w:r>
    </w:p>
    <w:p w14:paraId="05E90E39" w14:textId="77777777" w:rsidR="00C0105E" w:rsidRPr="00C0105E" w:rsidRDefault="00C0105E" w:rsidP="00E04C74">
      <w:pPr>
        <w:numPr>
          <w:ilvl w:val="0"/>
          <w:numId w:val="12"/>
        </w:numPr>
        <w:spacing w:after="0"/>
        <w:jc w:val="both"/>
        <w:rPr>
          <w:rFonts w:cs="Arial"/>
          <w:sz w:val="20"/>
          <w:lang w:val="en-US"/>
        </w:rPr>
      </w:pPr>
      <w:r w:rsidRPr="00C0105E">
        <w:rPr>
          <w:rFonts w:cs="Arial"/>
          <w:sz w:val="20"/>
          <w:lang w:val="en-US"/>
        </w:rPr>
        <w:t>Recommendation of next steps.</w:t>
      </w:r>
    </w:p>
    <w:p w14:paraId="499D1044" w14:textId="77777777" w:rsidR="00C0105E" w:rsidRPr="00C0105E" w:rsidRDefault="00C0105E" w:rsidP="000A7AB3">
      <w:pPr>
        <w:pStyle w:val="Heading2"/>
        <w:spacing w:before="200"/>
        <w:rPr>
          <w:rFonts w:asciiTheme="minorBidi" w:hAnsiTheme="minorBidi" w:cstheme="minorBidi"/>
          <w:i w:val="0"/>
          <w:iCs w:val="0"/>
          <w:sz w:val="22"/>
          <w:szCs w:val="22"/>
        </w:rPr>
      </w:pPr>
      <w:r w:rsidRPr="00C0105E">
        <w:rPr>
          <w:rFonts w:asciiTheme="minorBidi" w:hAnsiTheme="minorBidi" w:cstheme="minorBidi"/>
          <w:i w:val="0"/>
          <w:iCs w:val="0"/>
          <w:sz w:val="22"/>
          <w:szCs w:val="22"/>
        </w:rPr>
        <w:t>Scope Boundaries</w:t>
      </w:r>
    </w:p>
    <w:p w14:paraId="433A0B8A" w14:textId="77777777" w:rsidR="00C0105E" w:rsidRPr="00C0105E" w:rsidRDefault="00C0105E" w:rsidP="00C0105E">
      <w:pPr>
        <w:spacing w:after="0"/>
        <w:jc w:val="both"/>
        <w:rPr>
          <w:sz w:val="6"/>
          <w:szCs w:val="6"/>
          <w:lang w:val="en-US"/>
        </w:rPr>
      </w:pPr>
    </w:p>
    <w:p w14:paraId="2985EDBA" w14:textId="2785632A" w:rsidR="00C0105E" w:rsidRPr="00C0105E" w:rsidRDefault="00C0105E" w:rsidP="00C0105E">
      <w:pPr>
        <w:spacing w:after="0"/>
        <w:jc w:val="both"/>
        <w:rPr>
          <w:sz w:val="20"/>
          <w:lang w:val="en-US"/>
        </w:rPr>
      </w:pPr>
      <w:r w:rsidRPr="00C0105E">
        <w:rPr>
          <w:sz w:val="20"/>
          <w:lang w:val="en-US"/>
        </w:rPr>
        <w:t>The Service is limited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0"/>
        <w:gridCol w:w="2793"/>
        <w:gridCol w:w="2338"/>
        <w:gridCol w:w="3659"/>
      </w:tblGrid>
      <w:tr w:rsidR="00C0105E" w:rsidRPr="00C0105E" w14:paraId="5E6D775C" w14:textId="77777777" w:rsidTr="00C0105E">
        <w:trPr>
          <w:trHeight w:val="209"/>
        </w:trPr>
        <w:tc>
          <w:tcPr>
            <w:tcW w:w="635" w:type="pct"/>
          </w:tcPr>
          <w:p w14:paraId="4D64A705" w14:textId="77777777" w:rsidR="00C0105E" w:rsidRPr="00C0105E" w:rsidRDefault="00C0105E" w:rsidP="00A1605D">
            <w:pPr>
              <w:spacing w:after="0"/>
              <w:jc w:val="both"/>
              <w:rPr>
                <w:b/>
                <w:sz w:val="20"/>
                <w:lang w:val="en-US"/>
              </w:rPr>
            </w:pPr>
            <w:r w:rsidRPr="00C0105E">
              <w:rPr>
                <w:b/>
                <w:sz w:val="20"/>
                <w:lang w:val="en-US"/>
              </w:rPr>
              <w:t>In terms of</w:t>
            </w:r>
          </w:p>
        </w:tc>
        <w:tc>
          <w:tcPr>
            <w:tcW w:w="1387" w:type="pct"/>
            <w:vAlign w:val="center"/>
          </w:tcPr>
          <w:p w14:paraId="29684C3A" w14:textId="77777777" w:rsidR="00C0105E" w:rsidRPr="00C0105E" w:rsidRDefault="00C0105E" w:rsidP="00A1605D">
            <w:pPr>
              <w:spacing w:after="0"/>
              <w:rPr>
                <w:sz w:val="20"/>
                <w:lang w:val="en-US"/>
              </w:rPr>
            </w:pPr>
            <w:r w:rsidRPr="00C0105E">
              <w:rPr>
                <w:sz w:val="20"/>
                <w:lang w:val="en-US"/>
              </w:rPr>
              <w:t>Pentaho Upgrade Support</w:t>
            </w:r>
          </w:p>
        </w:tc>
        <w:tc>
          <w:tcPr>
            <w:tcW w:w="1161" w:type="pct"/>
          </w:tcPr>
          <w:p w14:paraId="214105A5" w14:textId="77777777" w:rsidR="00C0105E" w:rsidRPr="00C0105E" w:rsidRDefault="00C0105E" w:rsidP="00A1605D">
            <w:pPr>
              <w:spacing w:after="0"/>
              <w:jc w:val="both"/>
              <w:rPr>
                <w:b/>
                <w:bCs/>
                <w:color w:val="000000"/>
                <w:sz w:val="20"/>
                <w:lang w:val="en-US"/>
              </w:rPr>
            </w:pPr>
            <w:r w:rsidRPr="00C0105E">
              <w:rPr>
                <w:b/>
                <w:bCs/>
                <w:color w:val="000000"/>
                <w:sz w:val="20"/>
                <w:lang w:val="en-US"/>
              </w:rPr>
              <w:t>this Service includes</w:t>
            </w:r>
          </w:p>
        </w:tc>
        <w:tc>
          <w:tcPr>
            <w:tcW w:w="1817" w:type="pct"/>
            <w:vAlign w:val="center"/>
          </w:tcPr>
          <w:p w14:paraId="568243BC" w14:textId="77777777" w:rsidR="00C0105E" w:rsidRPr="00C0105E" w:rsidRDefault="00C0105E" w:rsidP="00A1605D">
            <w:pPr>
              <w:spacing w:after="0"/>
              <w:jc w:val="both"/>
              <w:rPr>
                <w:sz w:val="20"/>
                <w:lang w:val="en-US"/>
              </w:rPr>
            </w:pPr>
            <w:r w:rsidRPr="00C0105E">
              <w:rPr>
                <w:sz w:val="20"/>
                <w:lang w:val="en-US"/>
              </w:rPr>
              <w:t>Five (5) Consulting Days</w:t>
            </w:r>
          </w:p>
        </w:tc>
      </w:tr>
    </w:tbl>
    <w:p w14:paraId="4D008498" w14:textId="77777777" w:rsidR="00565A19" w:rsidRDefault="00E04C74" w:rsidP="00FD2AC6">
      <w:pPr>
        <w:pBdr>
          <w:bottom w:val="single" w:sz="4" w:space="1" w:color="auto"/>
        </w:pBdr>
        <w:spacing w:before="200"/>
        <w:jc w:val="both"/>
        <w:rPr>
          <w:rFonts w:asciiTheme="minorBidi" w:hAnsiTheme="minorBidi" w:cstheme="minorBidi"/>
          <w:b/>
          <w:szCs w:val="22"/>
        </w:rPr>
      </w:pPr>
      <w:r>
        <w:rPr>
          <w:rFonts w:asciiTheme="minorBidi" w:hAnsiTheme="minorBidi" w:cstheme="minorBidi"/>
          <w:b/>
          <w:szCs w:val="22"/>
        </w:rPr>
        <w:t>APPROACH</w:t>
      </w:r>
    </w:p>
    <w:p w14:paraId="575D6E08" w14:textId="77777777" w:rsidR="00C0105E" w:rsidRPr="00C0105E" w:rsidRDefault="00C0105E" w:rsidP="00C0105E">
      <w:pPr>
        <w:spacing w:after="0"/>
        <w:jc w:val="both"/>
        <w:rPr>
          <w:rFonts w:asciiTheme="minorBidi" w:hAnsiTheme="minorBidi" w:cstheme="minorBidi"/>
          <w:sz w:val="6"/>
          <w:szCs w:val="6"/>
        </w:rPr>
      </w:pPr>
    </w:p>
    <w:p w14:paraId="27EB96A2" w14:textId="05C7A6FA" w:rsidR="00565A19" w:rsidRDefault="00E04C74" w:rsidP="002C7B15">
      <w:pPr>
        <w:jc w:val="both"/>
        <w:rPr>
          <w:rFonts w:asciiTheme="minorBidi" w:hAnsiTheme="minorBidi" w:cstheme="minorBidi"/>
          <w:sz w:val="20"/>
        </w:rPr>
      </w:pPr>
      <w:r>
        <w:rPr>
          <w:rFonts w:asciiTheme="minorBidi" w:hAnsiTheme="minorBidi" w:cstheme="minorBidi"/>
          <w:sz w:val="20"/>
        </w:rPr>
        <w:t>Hitachi will deliver the Service in the following Phases: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72" w:type="dxa"/>
          <w:right w:w="115" w:type="dxa"/>
        </w:tblCellMar>
        <w:tblLook w:val="0000" w:firstRow="0" w:lastRow="0" w:firstColumn="0" w:lastColumn="0" w:noHBand="0" w:noVBand="0"/>
      </w:tblPr>
      <w:tblGrid>
        <w:gridCol w:w="1909"/>
        <w:gridCol w:w="8161"/>
      </w:tblGrid>
      <w:tr w:rsidR="00C0105E" w14:paraId="4E5A3838" w14:textId="77777777" w:rsidTr="00957AD1">
        <w:trPr>
          <w:trHeight w:val="277"/>
        </w:trPr>
        <w:tc>
          <w:tcPr>
            <w:tcW w:w="948" w:type="pct"/>
            <w:tcBorders>
              <w:top w:val="single" w:sz="4" w:space="0" w:color="auto"/>
              <w:left w:val="single" w:sz="4" w:space="0" w:color="auto"/>
              <w:bottom w:val="single" w:sz="4" w:space="0" w:color="auto"/>
              <w:right w:val="single" w:sz="4" w:space="0" w:color="auto"/>
            </w:tcBorders>
            <w:vAlign w:val="center"/>
          </w:tcPr>
          <w:p w14:paraId="1649C957" w14:textId="77777777" w:rsidR="00C0105E" w:rsidRPr="00C0105E" w:rsidRDefault="00C0105E" w:rsidP="000A7AB3">
            <w:pPr>
              <w:spacing w:after="0"/>
              <w:rPr>
                <w:rFonts w:cs="Arial"/>
                <w:b/>
                <w:bCs/>
                <w:color w:val="000000"/>
                <w:sz w:val="20"/>
                <w:lang w:val="en-US"/>
              </w:rPr>
            </w:pPr>
            <w:r w:rsidRPr="00C0105E">
              <w:rPr>
                <w:rFonts w:cs="Arial"/>
                <w:b/>
                <w:bCs/>
                <w:color w:val="000000"/>
                <w:sz w:val="20"/>
                <w:lang w:val="en-US"/>
              </w:rPr>
              <w:t>Pre-Engagement Phase</w:t>
            </w:r>
          </w:p>
        </w:tc>
        <w:tc>
          <w:tcPr>
            <w:tcW w:w="4052" w:type="pct"/>
            <w:tcBorders>
              <w:top w:val="single" w:sz="4" w:space="0" w:color="auto"/>
              <w:left w:val="single" w:sz="4" w:space="0" w:color="auto"/>
              <w:bottom w:val="single" w:sz="4" w:space="0" w:color="auto"/>
              <w:right w:val="single" w:sz="4" w:space="0" w:color="auto"/>
            </w:tcBorders>
            <w:vAlign w:val="center"/>
          </w:tcPr>
          <w:p w14:paraId="27BDBE90" w14:textId="77777777" w:rsidR="00C0105E" w:rsidRPr="00C0105E" w:rsidRDefault="00C0105E" w:rsidP="000A7AB3">
            <w:pPr>
              <w:spacing w:after="0"/>
              <w:jc w:val="both"/>
              <w:rPr>
                <w:rFonts w:cs="Arial"/>
                <w:sz w:val="20"/>
                <w:lang w:val="en-US"/>
              </w:rPr>
            </w:pPr>
            <w:r w:rsidRPr="00C0105E">
              <w:rPr>
                <w:rFonts w:cs="Arial"/>
                <w:sz w:val="20"/>
                <w:lang w:val="en-US"/>
              </w:rPr>
              <w:t xml:space="preserve">The Hitachi Engagement Manager shall review Customer’s requirements, mutually introduce each party’s engagement resources and agree on practicalities such as location and timing of the Services. </w:t>
            </w:r>
          </w:p>
          <w:p w14:paraId="35445761" w14:textId="77777777" w:rsidR="00C0105E" w:rsidRPr="00C0105E" w:rsidRDefault="00C0105E" w:rsidP="000A7AB3">
            <w:pPr>
              <w:spacing w:after="0"/>
              <w:jc w:val="both"/>
              <w:rPr>
                <w:rFonts w:cs="Arial"/>
                <w:sz w:val="20"/>
                <w:lang w:val="en-US"/>
              </w:rPr>
            </w:pPr>
          </w:p>
          <w:p w14:paraId="19D8FF81" w14:textId="77777777" w:rsidR="00C0105E" w:rsidRPr="00C0105E" w:rsidRDefault="00C0105E" w:rsidP="00E04C74">
            <w:pPr>
              <w:numPr>
                <w:ilvl w:val="0"/>
                <w:numId w:val="15"/>
              </w:numPr>
              <w:spacing w:after="0"/>
              <w:jc w:val="both"/>
              <w:rPr>
                <w:rFonts w:cs="Arial"/>
                <w:sz w:val="20"/>
                <w:lang w:val="en-US"/>
              </w:rPr>
            </w:pPr>
            <w:r w:rsidRPr="00C0105E">
              <w:rPr>
                <w:rFonts w:cs="Arial"/>
                <w:sz w:val="20"/>
                <w:lang w:val="en-US"/>
              </w:rPr>
              <w:t>Objective: To ensure Hitachi is prepared to provide the Services in accordance with Customer’s requirements (including the completion of any requirements necessary to access Customer’s location and/or systems) and Customer provides the necessary technical environment required by Hitachi to enable the provision of the Services.</w:t>
            </w:r>
          </w:p>
          <w:p w14:paraId="34CEB47B" w14:textId="77777777" w:rsidR="00C0105E" w:rsidRPr="00C0105E" w:rsidRDefault="00C0105E" w:rsidP="000A7AB3">
            <w:pPr>
              <w:spacing w:after="0"/>
              <w:ind w:left="720"/>
              <w:jc w:val="both"/>
              <w:rPr>
                <w:rFonts w:cs="Arial"/>
                <w:sz w:val="20"/>
                <w:lang w:val="en-US"/>
              </w:rPr>
            </w:pPr>
          </w:p>
          <w:p w14:paraId="78EEAA7F" w14:textId="77777777" w:rsidR="00C0105E" w:rsidRPr="00C0105E" w:rsidRDefault="00C0105E" w:rsidP="00E04C74">
            <w:pPr>
              <w:numPr>
                <w:ilvl w:val="0"/>
                <w:numId w:val="15"/>
              </w:numPr>
              <w:spacing w:after="0"/>
              <w:jc w:val="both"/>
              <w:rPr>
                <w:rFonts w:cs="Arial"/>
                <w:sz w:val="20"/>
                <w:lang w:val="en-US"/>
              </w:rPr>
            </w:pPr>
            <w:r w:rsidRPr="00C0105E">
              <w:rPr>
                <w:rFonts w:cs="Arial"/>
                <w:sz w:val="20"/>
                <w:lang w:val="en-US"/>
              </w:rPr>
              <w:t>Duration: Varies</w:t>
            </w:r>
          </w:p>
          <w:p w14:paraId="770FC5D7" w14:textId="77777777" w:rsidR="00C0105E" w:rsidRPr="00C0105E" w:rsidRDefault="00C0105E" w:rsidP="000A7AB3">
            <w:pPr>
              <w:spacing w:after="0"/>
              <w:jc w:val="both"/>
              <w:rPr>
                <w:rFonts w:cs="Arial"/>
                <w:sz w:val="20"/>
                <w:lang w:val="en-US"/>
              </w:rPr>
            </w:pPr>
          </w:p>
          <w:p w14:paraId="3325C51D" w14:textId="77777777" w:rsidR="00C0105E" w:rsidRPr="00C0105E" w:rsidRDefault="00C0105E" w:rsidP="00E04C74">
            <w:pPr>
              <w:numPr>
                <w:ilvl w:val="0"/>
                <w:numId w:val="15"/>
              </w:numPr>
              <w:spacing w:after="0"/>
              <w:jc w:val="both"/>
              <w:rPr>
                <w:rFonts w:cs="Arial"/>
                <w:sz w:val="20"/>
                <w:lang w:val="en-US"/>
              </w:rPr>
            </w:pPr>
            <w:r w:rsidRPr="00C0105E">
              <w:rPr>
                <w:rFonts w:cs="Arial"/>
                <w:sz w:val="20"/>
                <w:lang w:val="en-US"/>
              </w:rPr>
              <w:t>Activities during this Phase:</w:t>
            </w:r>
          </w:p>
          <w:p w14:paraId="4B07B4B0" w14:textId="77777777" w:rsidR="00C0105E" w:rsidRPr="00C0105E" w:rsidRDefault="00C0105E" w:rsidP="00E04C74">
            <w:pPr>
              <w:numPr>
                <w:ilvl w:val="1"/>
                <w:numId w:val="15"/>
              </w:numPr>
              <w:spacing w:after="0"/>
              <w:jc w:val="both"/>
              <w:rPr>
                <w:rFonts w:cs="Arial"/>
                <w:sz w:val="20"/>
                <w:lang w:val="en-US"/>
              </w:rPr>
            </w:pPr>
            <w:r w:rsidRPr="00C0105E">
              <w:rPr>
                <w:rFonts w:cs="Arial"/>
                <w:sz w:val="20"/>
                <w:lang w:val="en-US"/>
              </w:rPr>
              <w:t xml:space="preserve">At least two (2) weeks prior to commencing the Services, Hitachi will provide Customer with a “Pre-Engagement Checklist” to complete. Upon receipt of a completed Pre-Engagement Checklist, Hitachi will verify the prerequisites listed have been completed by Customer, including an inventory of Customer’s technical environment. </w:t>
            </w:r>
          </w:p>
          <w:p w14:paraId="01ABA4E6" w14:textId="77777777" w:rsidR="00C0105E" w:rsidRPr="00C0105E" w:rsidRDefault="00C0105E" w:rsidP="00E04C74">
            <w:pPr>
              <w:numPr>
                <w:ilvl w:val="1"/>
                <w:numId w:val="15"/>
              </w:numPr>
              <w:spacing w:after="0"/>
              <w:jc w:val="both"/>
              <w:rPr>
                <w:rFonts w:cs="Arial"/>
                <w:sz w:val="20"/>
                <w:lang w:val="en-US"/>
              </w:rPr>
            </w:pPr>
            <w:r w:rsidRPr="00C0105E">
              <w:rPr>
                <w:rFonts w:cs="Arial"/>
                <w:sz w:val="20"/>
                <w:lang w:val="en-US"/>
              </w:rPr>
              <w:t xml:space="preserve">At least one (1) week prior to commencing the Services, Customer will deliver to Hitachi any project pre-requisites and detailed requirements needed to provide the Services. </w:t>
            </w:r>
          </w:p>
          <w:p w14:paraId="30E1C0AE" w14:textId="77777777" w:rsidR="00C0105E" w:rsidRPr="00C0105E" w:rsidRDefault="00C0105E" w:rsidP="00E04C74">
            <w:pPr>
              <w:numPr>
                <w:ilvl w:val="1"/>
                <w:numId w:val="15"/>
              </w:numPr>
              <w:spacing w:after="0"/>
              <w:jc w:val="both"/>
              <w:rPr>
                <w:rFonts w:cs="Arial"/>
                <w:sz w:val="20"/>
                <w:lang w:val="en-US"/>
              </w:rPr>
            </w:pPr>
            <w:r w:rsidRPr="00C0105E">
              <w:rPr>
                <w:rFonts w:cs="Arial"/>
                <w:sz w:val="20"/>
                <w:lang w:val="en-US"/>
              </w:rPr>
              <w:t xml:space="preserve">Once the completed Pre-Engagement Checklist is verified by Hitachi, Hitachi and Customer will schedule the Kickoff Meeting and the commencement of the Services. </w:t>
            </w:r>
          </w:p>
          <w:p w14:paraId="5FA9A4BC" w14:textId="77777777" w:rsidR="00C0105E" w:rsidRPr="00C0105E" w:rsidRDefault="00C0105E" w:rsidP="000A7AB3">
            <w:pPr>
              <w:spacing w:after="0"/>
              <w:jc w:val="both"/>
              <w:rPr>
                <w:rFonts w:cs="Arial"/>
                <w:sz w:val="20"/>
                <w:lang w:val="en-US"/>
              </w:rPr>
            </w:pPr>
          </w:p>
          <w:p w14:paraId="0A21A2C2" w14:textId="77777777" w:rsidR="00C0105E" w:rsidRPr="00C0105E" w:rsidRDefault="00C0105E" w:rsidP="00E04C74">
            <w:pPr>
              <w:numPr>
                <w:ilvl w:val="0"/>
                <w:numId w:val="15"/>
              </w:numPr>
              <w:spacing w:after="0"/>
              <w:jc w:val="both"/>
              <w:rPr>
                <w:rFonts w:cs="Arial"/>
                <w:sz w:val="20"/>
                <w:lang w:val="en-US"/>
              </w:rPr>
            </w:pPr>
            <w:r w:rsidRPr="00C0105E">
              <w:rPr>
                <w:rFonts w:cs="Arial"/>
                <w:sz w:val="20"/>
                <w:lang w:val="en-US"/>
              </w:rPr>
              <w:t xml:space="preserve">Customer’s obligations: Customer shall, via its project management team, ensure its site and team are ready for Hitachi to deliver the Services. </w:t>
            </w:r>
          </w:p>
          <w:p w14:paraId="476D9384" w14:textId="77777777" w:rsidR="00C0105E" w:rsidRPr="00C0105E" w:rsidRDefault="00C0105E" w:rsidP="000A7AB3">
            <w:pPr>
              <w:spacing w:after="0"/>
              <w:jc w:val="both"/>
              <w:rPr>
                <w:rFonts w:cs="Arial"/>
                <w:sz w:val="20"/>
                <w:lang w:val="en-US"/>
              </w:rPr>
            </w:pPr>
          </w:p>
          <w:p w14:paraId="51C0FAC8" w14:textId="77777777" w:rsidR="00C0105E" w:rsidRPr="00C0105E" w:rsidRDefault="00C0105E" w:rsidP="00E04C74">
            <w:pPr>
              <w:numPr>
                <w:ilvl w:val="0"/>
                <w:numId w:val="15"/>
              </w:numPr>
              <w:spacing w:after="0"/>
              <w:jc w:val="both"/>
              <w:rPr>
                <w:rFonts w:cs="Arial"/>
                <w:sz w:val="20"/>
                <w:lang w:val="en-US"/>
              </w:rPr>
            </w:pPr>
            <w:r w:rsidRPr="00C0105E">
              <w:rPr>
                <w:rFonts w:cs="Arial"/>
                <w:sz w:val="20"/>
                <w:lang w:val="en-US"/>
              </w:rPr>
              <w:t>Deliverable: Completed Pre-Engagement Checklist provided by Customer to Hitachi</w:t>
            </w:r>
          </w:p>
          <w:p w14:paraId="73619D99" w14:textId="77777777" w:rsidR="00C0105E" w:rsidRPr="00C0105E" w:rsidRDefault="00C0105E" w:rsidP="000A7AB3">
            <w:pPr>
              <w:spacing w:after="0"/>
              <w:jc w:val="both"/>
              <w:rPr>
                <w:rFonts w:cs="Arial"/>
                <w:sz w:val="20"/>
                <w:lang w:val="en-US"/>
              </w:rPr>
            </w:pPr>
          </w:p>
          <w:p w14:paraId="02E7F9B6" w14:textId="77777777" w:rsidR="00C0105E" w:rsidRPr="00C0105E" w:rsidRDefault="00C0105E" w:rsidP="00E04C74">
            <w:pPr>
              <w:numPr>
                <w:ilvl w:val="0"/>
                <w:numId w:val="15"/>
              </w:numPr>
              <w:spacing w:after="0"/>
              <w:jc w:val="both"/>
              <w:rPr>
                <w:rFonts w:cs="Arial"/>
                <w:sz w:val="20"/>
                <w:lang w:val="en-US"/>
              </w:rPr>
            </w:pPr>
            <w:r w:rsidRPr="00C0105E">
              <w:rPr>
                <w:rFonts w:cs="Arial"/>
                <w:sz w:val="20"/>
                <w:lang w:val="en-US"/>
              </w:rPr>
              <w:t>Hitachi Resource: Project Manager</w:t>
            </w:r>
          </w:p>
          <w:p w14:paraId="186369CD" w14:textId="77777777" w:rsidR="00C0105E" w:rsidRPr="00C0105E" w:rsidRDefault="00C0105E" w:rsidP="000A7AB3">
            <w:pPr>
              <w:pStyle w:val="ListParagraph"/>
              <w:spacing w:after="0" w:line="240" w:lineRule="auto"/>
              <w:contextualSpacing w:val="0"/>
              <w:rPr>
                <w:rFonts w:ascii="Arial" w:hAnsi="Arial" w:cs="Arial"/>
                <w:sz w:val="20"/>
                <w:szCs w:val="20"/>
              </w:rPr>
            </w:pPr>
          </w:p>
          <w:p w14:paraId="38DE972C" w14:textId="77777777" w:rsidR="00C0105E" w:rsidRPr="00C0105E" w:rsidRDefault="00C0105E" w:rsidP="00E04C74">
            <w:pPr>
              <w:numPr>
                <w:ilvl w:val="0"/>
                <w:numId w:val="15"/>
              </w:numPr>
              <w:spacing w:after="0"/>
              <w:jc w:val="both"/>
              <w:rPr>
                <w:rFonts w:cs="Arial"/>
                <w:sz w:val="20"/>
                <w:lang w:val="en-US"/>
              </w:rPr>
            </w:pPr>
            <w:r w:rsidRPr="00C0105E">
              <w:rPr>
                <w:rFonts w:cs="Arial"/>
                <w:sz w:val="20"/>
                <w:lang w:val="en-US"/>
              </w:rPr>
              <w:t>Prerequisites: Customer shall complete all prerequisites and documentation detailing its current storage system(s), server(s), number of hosts of each operating system, etc. and submit this to Hitachi prior to the scheduling of Phase 1 of the Services.</w:t>
            </w:r>
          </w:p>
        </w:tc>
      </w:tr>
      <w:tr w:rsidR="00C0105E" w:rsidRPr="00AB30CA" w14:paraId="187D0B3A" w14:textId="77777777" w:rsidTr="00957AD1">
        <w:trPr>
          <w:trHeight w:val="277"/>
        </w:trPr>
        <w:tc>
          <w:tcPr>
            <w:tcW w:w="948" w:type="pct"/>
            <w:tcBorders>
              <w:top w:val="single" w:sz="4" w:space="0" w:color="auto"/>
              <w:left w:val="single" w:sz="4" w:space="0" w:color="auto"/>
              <w:bottom w:val="single" w:sz="4" w:space="0" w:color="auto"/>
              <w:right w:val="single" w:sz="4" w:space="0" w:color="auto"/>
            </w:tcBorders>
            <w:vAlign w:val="center"/>
          </w:tcPr>
          <w:p w14:paraId="762B8FE3" w14:textId="77777777" w:rsidR="00C0105E" w:rsidRPr="00C0105E" w:rsidRDefault="00C0105E" w:rsidP="000A7AB3">
            <w:pPr>
              <w:spacing w:after="0"/>
              <w:rPr>
                <w:rFonts w:cs="Arial"/>
                <w:b/>
                <w:bCs/>
                <w:color w:val="000000"/>
                <w:sz w:val="20"/>
                <w:lang w:val="en-US"/>
              </w:rPr>
            </w:pPr>
            <w:r w:rsidRPr="00C0105E">
              <w:rPr>
                <w:rFonts w:cs="Arial"/>
                <w:b/>
                <w:bCs/>
                <w:color w:val="000000"/>
                <w:sz w:val="20"/>
                <w:lang w:val="en-US"/>
              </w:rPr>
              <w:lastRenderedPageBreak/>
              <w:t>Kickoff Meeting</w:t>
            </w:r>
          </w:p>
        </w:tc>
        <w:tc>
          <w:tcPr>
            <w:tcW w:w="4052" w:type="pct"/>
            <w:tcBorders>
              <w:top w:val="single" w:sz="4" w:space="0" w:color="auto"/>
              <w:left w:val="single" w:sz="4" w:space="0" w:color="auto"/>
              <w:bottom w:val="single" w:sz="4" w:space="0" w:color="auto"/>
              <w:right w:val="single" w:sz="4" w:space="0" w:color="auto"/>
            </w:tcBorders>
            <w:vAlign w:val="center"/>
          </w:tcPr>
          <w:p w14:paraId="003BE59D" w14:textId="77777777" w:rsidR="00C0105E" w:rsidRPr="00C0105E" w:rsidRDefault="00C0105E" w:rsidP="000A7AB3">
            <w:pPr>
              <w:tabs>
                <w:tab w:val="num" w:pos="360"/>
              </w:tabs>
              <w:spacing w:after="0"/>
              <w:ind w:left="360" w:hanging="360"/>
              <w:jc w:val="both"/>
              <w:rPr>
                <w:rFonts w:cs="Arial"/>
                <w:sz w:val="20"/>
                <w:lang w:val="en-US"/>
              </w:rPr>
            </w:pPr>
            <w:r w:rsidRPr="00C0105E">
              <w:rPr>
                <w:rFonts w:cs="Arial"/>
                <w:sz w:val="20"/>
                <w:lang w:val="en-US"/>
              </w:rPr>
              <w:t xml:space="preserve">Hitachi will: </w:t>
            </w:r>
          </w:p>
          <w:p w14:paraId="14E46C1D" w14:textId="77777777" w:rsidR="00C0105E" w:rsidRPr="00C0105E" w:rsidRDefault="00C0105E" w:rsidP="00E04C74">
            <w:pPr>
              <w:pStyle w:val="TableBullet"/>
              <w:numPr>
                <w:ilvl w:val="0"/>
                <w:numId w:val="14"/>
              </w:numPr>
              <w:rPr>
                <w:rFonts w:cs="Arial"/>
                <w:snapToGrid/>
                <w:sz w:val="20"/>
                <w:szCs w:val="20"/>
                <w:lang w:val="en-US" w:eastAsia="ja-JP"/>
              </w:rPr>
            </w:pPr>
            <w:r w:rsidRPr="00C0105E">
              <w:rPr>
                <w:rFonts w:cs="Arial"/>
                <w:snapToGrid/>
                <w:sz w:val="20"/>
                <w:szCs w:val="20"/>
                <w:lang w:val="en-US" w:eastAsia="ja-JP"/>
              </w:rPr>
              <w:t>Conduct a Kickoff Meeting with key Customer stakeholders to review the project Scope, Approach, Deliverables, environmental readiness, and responsibilities of both parties.</w:t>
            </w:r>
          </w:p>
          <w:p w14:paraId="1A14513B" w14:textId="77777777" w:rsidR="00C0105E" w:rsidRPr="00C0105E" w:rsidRDefault="00C0105E" w:rsidP="00E04C74">
            <w:pPr>
              <w:numPr>
                <w:ilvl w:val="0"/>
                <w:numId w:val="14"/>
              </w:numPr>
              <w:spacing w:after="0"/>
              <w:jc w:val="both"/>
              <w:rPr>
                <w:rFonts w:cs="Arial"/>
                <w:sz w:val="20"/>
                <w:lang w:val="en-US"/>
              </w:rPr>
            </w:pPr>
            <w:r w:rsidRPr="00C0105E">
              <w:rPr>
                <w:rFonts w:cs="Arial"/>
                <w:sz w:val="20"/>
                <w:lang w:val="en-US"/>
              </w:rPr>
              <w:t xml:space="preserve">During the Kickoff Meeting, Hitachi will exchange contact, procedural, and schedule information with Customer. </w:t>
            </w:r>
          </w:p>
        </w:tc>
      </w:tr>
      <w:tr w:rsidR="00C0105E" w14:paraId="6BE7A7E7" w14:textId="77777777" w:rsidTr="00957AD1">
        <w:trPr>
          <w:trHeight w:val="277"/>
        </w:trPr>
        <w:tc>
          <w:tcPr>
            <w:tcW w:w="948" w:type="pct"/>
            <w:tcBorders>
              <w:top w:val="single" w:sz="4" w:space="0" w:color="auto"/>
              <w:left w:val="single" w:sz="4" w:space="0" w:color="auto"/>
              <w:bottom w:val="single" w:sz="4" w:space="0" w:color="auto"/>
              <w:right w:val="single" w:sz="4" w:space="0" w:color="auto"/>
            </w:tcBorders>
            <w:vAlign w:val="center"/>
          </w:tcPr>
          <w:p w14:paraId="10245DFC" w14:textId="77777777" w:rsidR="00C0105E" w:rsidRPr="00C0105E" w:rsidRDefault="00C0105E" w:rsidP="000A7AB3">
            <w:pPr>
              <w:spacing w:after="0"/>
              <w:rPr>
                <w:rFonts w:cs="Arial"/>
                <w:b/>
                <w:bCs/>
                <w:color w:val="000000"/>
                <w:sz w:val="20"/>
                <w:lang w:val="en-US"/>
              </w:rPr>
            </w:pPr>
            <w:r w:rsidRPr="00C0105E">
              <w:rPr>
                <w:rFonts w:cs="Arial"/>
                <w:b/>
                <w:bCs/>
                <w:color w:val="000000"/>
                <w:sz w:val="20"/>
                <w:lang w:val="en-US"/>
              </w:rPr>
              <w:t>Phase 1: Upgrade Support</w:t>
            </w:r>
          </w:p>
        </w:tc>
        <w:tc>
          <w:tcPr>
            <w:tcW w:w="4052" w:type="pct"/>
            <w:tcBorders>
              <w:top w:val="single" w:sz="4" w:space="0" w:color="auto"/>
              <w:left w:val="single" w:sz="4" w:space="0" w:color="auto"/>
              <w:bottom w:val="single" w:sz="4" w:space="0" w:color="auto"/>
              <w:right w:val="single" w:sz="4" w:space="0" w:color="auto"/>
            </w:tcBorders>
            <w:vAlign w:val="center"/>
          </w:tcPr>
          <w:p w14:paraId="5E365522" w14:textId="77777777" w:rsidR="00C0105E" w:rsidRPr="00C0105E" w:rsidRDefault="00C0105E" w:rsidP="00E04C74">
            <w:pPr>
              <w:numPr>
                <w:ilvl w:val="0"/>
                <w:numId w:val="16"/>
              </w:numPr>
              <w:spacing w:after="0"/>
              <w:jc w:val="both"/>
              <w:rPr>
                <w:rFonts w:cs="Arial"/>
                <w:sz w:val="20"/>
                <w:lang w:val="en-US"/>
              </w:rPr>
            </w:pPr>
            <w:r w:rsidRPr="00C0105E">
              <w:rPr>
                <w:rFonts w:cs="Arial"/>
                <w:sz w:val="20"/>
                <w:lang w:val="en-US"/>
              </w:rPr>
              <w:t>Objectives: Begin the upgrade of Customer’s Pentaho 5.x environment to Pentaho 8.3 and progressing to a point whereby a recommendation for completion of upgrade can be provided.</w:t>
            </w:r>
          </w:p>
          <w:p w14:paraId="656CDB69" w14:textId="77777777" w:rsidR="00C0105E" w:rsidRPr="00C0105E" w:rsidRDefault="00C0105E" w:rsidP="000A7AB3">
            <w:pPr>
              <w:spacing w:after="0"/>
              <w:ind w:left="720"/>
              <w:jc w:val="both"/>
              <w:rPr>
                <w:rFonts w:cs="Arial"/>
                <w:sz w:val="20"/>
                <w:lang w:val="en-US"/>
              </w:rPr>
            </w:pPr>
          </w:p>
          <w:p w14:paraId="1C2A4A4D" w14:textId="77777777" w:rsidR="00C0105E" w:rsidRPr="00C0105E" w:rsidRDefault="00C0105E" w:rsidP="00E04C74">
            <w:pPr>
              <w:numPr>
                <w:ilvl w:val="0"/>
                <w:numId w:val="16"/>
              </w:numPr>
              <w:spacing w:after="0"/>
              <w:jc w:val="both"/>
              <w:rPr>
                <w:rFonts w:cs="Arial"/>
                <w:sz w:val="20"/>
                <w:lang w:val="en-US"/>
              </w:rPr>
            </w:pPr>
            <w:r w:rsidRPr="00C0105E">
              <w:rPr>
                <w:rFonts w:cs="Arial"/>
                <w:sz w:val="20"/>
                <w:lang w:val="en-US"/>
              </w:rPr>
              <w:t xml:space="preserve">Duration: 5 days  </w:t>
            </w:r>
          </w:p>
          <w:p w14:paraId="1D7128D1" w14:textId="77777777" w:rsidR="00C0105E" w:rsidRPr="00C0105E" w:rsidRDefault="00C0105E" w:rsidP="000A7AB3">
            <w:pPr>
              <w:spacing w:after="0"/>
              <w:jc w:val="both"/>
              <w:rPr>
                <w:rFonts w:cs="Arial"/>
                <w:sz w:val="20"/>
                <w:lang w:val="en-US"/>
              </w:rPr>
            </w:pPr>
          </w:p>
          <w:p w14:paraId="1937A049" w14:textId="77777777" w:rsidR="00C0105E" w:rsidRPr="00C0105E" w:rsidRDefault="00C0105E" w:rsidP="00E04C74">
            <w:pPr>
              <w:numPr>
                <w:ilvl w:val="0"/>
                <w:numId w:val="16"/>
              </w:numPr>
              <w:spacing w:after="0"/>
              <w:jc w:val="both"/>
              <w:rPr>
                <w:rFonts w:cs="Arial"/>
                <w:sz w:val="20"/>
                <w:lang w:val="en-US"/>
              </w:rPr>
            </w:pPr>
            <w:r w:rsidRPr="00C0105E">
              <w:rPr>
                <w:rFonts w:cs="Arial"/>
                <w:sz w:val="20"/>
                <w:lang w:val="en-US"/>
              </w:rPr>
              <w:t xml:space="preserve">Activities: </w:t>
            </w:r>
          </w:p>
          <w:p w14:paraId="060CD981" w14:textId="77777777" w:rsidR="00C0105E" w:rsidRPr="00C0105E" w:rsidRDefault="00C0105E" w:rsidP="000A7AB3">
            <w:pPr>
              <w:spacing w:after="0"/>
              <w:ind w:left="720"/>
              <w:jc w:val="both"/>
              <w:rPr>
                <w:rFonts w:cs="Arial"/>
                <w:sz w:val="20"/>
                <w:lang w:val="en-US"/>
              </w:rPr>
            </w:pPr>
          </w:p>
          <w:p w14:paraId="3600DA31" w14:textId="7D65DA1A" w:rsidR="00C0105E" w:rsidRPr="00C0105E" w:rsidRDefault="00C0105E" w:rsidP="000A7AB3">
            <w:pPr>
              <w:spacing w:after="0"/>
              <w:ind w:left="720"/>
              <w:jc w:val="both"/>
              <w:rPr>
                <w:rFonts w:cs="Arial"/>
                <w:sz w:val="20"/>
                <w:lang w:val="en-US"/>
              </w:rPr>
            </w:pPr>
            <w:r w:rsidRPr="00C0105E">
              <w:rPr>
                <w:rFonts w:cs="Arial"/>
                <w:sz w:val="20"/>
                <w:lang w:val="en-US"/>
              </w:rPr>
              <w:t>Customer and Hitachi will perform the following</w:t>
            </w:r>
            <w:ins w:id="36" w:author="Kevin Haas" w:date="2021-02-11T16:33:00Z">
              <w:r w:rsidR="00910BB7">
                <w:t xml:space="preserve">, bound by the </w:t>
              </w:r>
            </w:ins>
            <w:ins w:id="37" w:author="Kevin Haas" w:date="2021-02-11T16:34:00Z">
              <w:r w:rsidR="00942B18">
                <w:t>number of consulting days</w:t>
              </w:r>
            </w:ins>
            <w:r w:rsidRPr="00C0105E">
              <w:rPr>
                <w:rFonts w:cs="Arial"/>
                <w:sz w:val="20"/>
                <w:lang w:val="en-US"/>
              </w:rPr>
              <w:t>:</w:t>
            </w:r>
          </w:p>
          <w:p w14:paraId="59BF69B5" w14:textId="4F6D1EF8" w:rsidR="00C0105E" w:rsidRPr="00957AD1" w:rsidDel="00957AD1" w:rsidRDefault="00C0105E" w:rsidP="00957AD1">
            <w:pPr>
              <w:numPr>
                <w:ilvl w:val="1"/>
                <w:numId w:val="16"/>
              </w:numPr>
              <w:spacing w:after="0"/>
              <w:jc w:val="both"/>
              <w:rPr>
                <w:del w:id="38" w:author="Kevin Haas" w:date="2021-02-11T16:36:00Z"/>
                <w:rFonts w:cs="Arial"/>
                <w:sz w:val="20"/>
                <w:lang w:val="en-US"/>
                <w:rPrChange w:id="39" w:author="Kevin Haas" w:date="2021-02-11T16:36:00Z">
                  <w:rPr>
                    <w:del w:id="40" w:author="Kevin Haas" w:date="2021-02-11T16:36:00Z"/>
                    <w:lang w:val="en-US"/>
                  </w:rPr>
                </w:rPrChange>
              </w:rPr>
            </w:pPr>
            <w:r w:rsidRPr="00C0105E">
              <w:rPr>
                <w:rFonts w:cs="Arial"/>
                <w:sz w:val="20"/>
                <w:lang w:val="en-US"/>
              </w:rPr>
              <w:t xml:space="preserve">install and configure Pentaho 8.3 environment; </w:t>
            </w:r>
          </w:p>
          <w:p w14:paraId="284A01C3" w14:textId="77777777" w:rsidR="00957AD1" w:rsidRPr="00C0105E" w:rsidRDefault="00957AD1" w:rsidP="00E04C74">
            <w:pPr>
              <w:numPr>
                <w:ilvl w:val="1"/>
                <w:numId w:val="16"/>
              </w:numPr>
              <w:spacing w:after="0"/>
              <w:jc w:val="both"/>
              <w:rPr>
                <w:ins w:id="41" w:author="Kevin Haas" w:date="2021-02-11T16:36:00Z"/>
                <w:rFonts w:cs="Arial"/>
                <w:sz w:val="20"/>
                <w:lang w:val="en-US"/>
              </w:rPr>
            </w:pPr>
          </w:p>
          <w:p w14:paraId="0CA2AFCA" w14:textId="235918D4" w:rsidR="00957AD1" w:rsidRDefault="00B61956" w:rsidP="00957AD1">
            <w:pPr>
              <w:numPr>
                <w:ilvl w:val="1"/>
                <w:numId w:val="16"/>
              </w:numPr>
              <w:spacing w:after="0"/>
              <w:jc w:val="both"/>
              <w:rPr>
                <w:ins w:id="42" w:author="Kevin Haas" w:date="2021-02-11T16:36:00Z"/>
                <w:lang w:val="en-US"/>
              </w:rPr>
            </w:pPr>
            <w:ins w:id="43" w:author="Kevin Haas" w:date="2021-02-11T16:38:00Z">
              <w:r>
                <w:t>r</w:t>
              </w:r>
            </w:ins>
            <w:proofErr w:type="spellStart"/>
            <w:ins w:id="44" w:author="Kevin Haas" w:date="2021-02-11T16:35:00Z">
              <w:r w:rsidR="00957AD1" w:rsidRPr="00957AD1">
                <w:rPr>
                  <w:lang w:val="en-US"/>
                </w:rPr>
                <w:t>ecommend</w:t>
              </w:r>
              <w:proofErr w:type="spellEnd"/>
              <w:r w:rsidR="00957AD1" w:rsidRPr="00957AD1">
                <w:rPr>
                  <w:lang w:val="en-US"/>
                </w:rPr>
                <w:t xml:space="preserve"> Enterprise or File Based repository for work products as appropriate</w:t>
              </w:r>
            </w:ins>
            <w:ins w:id="45" w:author="Kevin Haas" w:date="2021-02-11T16:38:00Z">
              <w:r w:rsidR="00614863">
                <w:t>;</w:t>
              </w:r>
            </w:ins>
          </w:p>
          <w:p w14:paraId="0C662273" w14:textId="08498F55" w:rsidR="00AE171E" w:rsidRDefault="00B61956" w:rsidP="00957AD1">
            <w:pPr>
              <w:numPr>
                <w:ilvl w:val="1"/>
                <w:numId w:val="16"/>
              </w:numPr>
              <w:spacing w:after="0"/>
              <w:jc w:val="both"/>
              <w:rPr>
                <w:ins w:id="46" w:author="Kevin Haas" w:date="2021-02-11T16:36:00Z"/>
                <w:lang w:val="en-US"/>
              </w:rPr>
            </w:pPr>
            <w:proofErr w:type="spellStart"/>
            <w:ins w:id="47" w:author="Kevin Haas" w:date="2021-02-11T16:38:00Z">
              <w:r>
                <w:t>i</w:t>
              </w:r>
            </w:ins>
            <w:ins w:id="48" w:author="Kevin Haas" w:date="2021-02-11T16:35:00Z">
              <w:r w:rsidR="00957AD1" w:rsidRPr="00957AD1">
                <w:rPr>
                  <w:lang w:val="en-US"/>
                </w:rPr>
                <w:t>mplement</w:t>
              </w:r>
              <w:proofErr w:type="spellEnd"/>
              <w:r w:rsidR="00957AD1" w:rsidRPr="00957AD1">
                <w:rPr>
                  <w:lang w:val="en-US"/>
                </w:rPr>
                <w:t xml:space="preserve"> sequencing for logging tables to avoid deadlocks</w:t>
              </w:r>
            </w:ins>
            <w:ins w:id="49" w:author="Kevin Haas" w:date="2021-02-11T16:38:00Z">
              <w:r w:rsidR="00614863">
                <w:t>;</w:t>
              </w:r>
            </w:ins>
          </w:p>
          <w:p w14:paraId="64EC5D8F" w14:textId="398EDFC7" w:rsidR="00957AD1" w:rsidRPr="00AE171E" w:rsidRDefault="00B61956">
            <w:pPr>
              <w:numPr>
                <w:ilvl w:val="1"/>
                <w:numId w:val="16"/>
              </w:numPr>
              <w:spacing w:after="0"/>
              <w:jc w:val="both"/>
              <w:rPr>
                <w:ins w:id="50" w:author="Kevin Haas" w:date="2021-02-11T16:35:00Z"/>
                <w:lang w:val="en-US"/>
              </w:rPr>
              <w:pPrChange w:id="51" w:author="Kevin Haas" w:date="2021-02-11T16:36:00Z">
                <w:pPr/>
              </w:pPrChange>
            </w:pPr>
            <w:ins w:id="52" w:author="Kevin Haas" w:date="2021-02-11T16:38:00Z">
              <w:r>
                <w:t>r</w:t>
              </w:r>
            </w:ins>
            <w:proofErr w:type="spellStart"/>
            <w:ins w:id="53" w:author="Kevin Haas" w:date="2021-02-11T16:35:00Z">
              <w:r w:rsidR="00957AD1" w:rsidRPr="00AE171E">
                <w:rPr>
                  <w:lang w:val="en-US"/>
                </w:rPr>
                <w:t>emove</w:t>
              </w:r>
              <w:proofErr w:type="spellEnd"/>
              <w:r w:rsidR="00957AD1" w:rsidRPr="00AE171E">
                <w:rPr>
                  <w:lang w:val="en-US"/>
                </w:rPr>
                <w:t xml:space="preserve"> old </w:t>
              </w:r>
            </w:ins>
            <w:ins w:id="54" w:author="Kevin Haas" w:date="2021-02-11T16:37:00Z">
              <w:r w:rsidR="00614863">
                <w:t xml:space="preserve">text </w:t>
              </w:r>
            </w:ins>
            <w:ins w:id="55" w:author="Kevin Haas" w:date="2021-02-11T16:35:00Z">
              <w:r w:rsidR="00957AD1" w:rsidRPr="00AE171E">
                <w:rPr>
                  <w:lang w:val="en-US"/>
                </w:rPr>
                <w:t>log files</w:t>
              </w:r>
            </w:ins>
            <w:ins w:id="56" w:author="Kevin Haas" w:date="2021-02-11T16:37:00Z">
              <w:r w:rsidR="00614863">
                <w:t>;</w:t>
              </w:r>
            </w:ins>
          </w:p>
          <w:p w14:paraId="1F4731C7" w14:textId="77777777" w:rsidR="00C0105E" w:rsidRPr="00C0105E" w:rsidRDefault="00C0105E" w:rsidP="00E04C74">
            <w:pPr>
              <w:numPr>
                <w:ilvl w:val="1"/>
                <w:numId w:val="16"/>
              </w:numPr>
              <w:spacing w:after="0"/>
              <w:jc w:val="both"/>
              <w:rPr>
                <w:rFonts w:cs="Arial"/>
                <w:sz w:val="20"/>
                <w:lang w:val="en-US"/>
              </w:rPr>
            </w:pPr>
            <w:r w:rsidRPr="00C0105E">
              <w:rPr>
                <w:rFonts w:cs="Arial"/>
                <w:sz w:val="20"/>
                <w:lang w:val="en-US"/>
              </w:rPr>
              <w:t xml:space="preserve">connect Pentaho to Customer’s data sources and creating sample content based on Customer’s data in each environment; </w:t>
            </w:r>
          </w:p>
          <w:p w14:paraId="094D5DC9" w14:textId="77777777" w:rsidR="00C0105E" w:rsidRPr="00C0105E" w:rsidRDefault="00C0105E" w:rsidP="00E04C74">
            <w:pPr>
              <w:numPr>
                <w:ilvl w:val="1"/>
                <w:numId w:val="16"/>
              </w:numPr>
              <w:spacing w:after="0"/>
              <w:jc w:val="both"/>
              <w:rPr>
                <w:rFonts w:cs="Arial"/>
                <w:sz w:val="20"/>
                <w:lang w:val="en-US"/>
              </w:rPr>
            </w:pPr>
            <w:r w:rsidRPr="00C0105E">
              <w:rPr>
                <w:rFonts w:cs="Arial"/>
                <w:sz w:val="20"/>
                <w:lang w:val="en-US"/>
              </w:rPr>
              <w:t>migrate Pentaho Data Integration content to Pentaho 8.3 environment;</w:t>
            </w:r>
          </w:p>
          <w:p w14:paraId="7813AE39" w14:textId="77777777" w:rsidR="00C0105E" w:rsidRPr="00C0105E" w:rsidRDefault="00C0105E" w:rsidP="00E04C74">
            <w:pPr>
              <w:numPr>
                <w:ilvl w:val="1"/>
                <w:numId w:val="16"/>
              </w:numPr>
              <w:spacing w:after="0"/>
              <w:jc w:val="both"/>
              <w:rPr>
                <w:rFonts w:cs="Arial"/>
                <w:sz w:val="20"/>
                <w:lang w:val="en-US"/>
              </w:rPr>
            </w:pPr>
            <w:r w:rsidRPr="00C0105E">
              <w:rPr>
                <w:rFonts w:cs="Arial"/>
                <w:sz w:val="20"/>
                <w:lang w:val="en-US"/>
              </w:rPr>
              <w:t>regression test Pentaho Data Integration content;</w:t>
            </w:r>
          </w:p>
          <w:p w14:paraId="260FC87B" w14:textId="77777777" w:rsidR="00C0105E" w:rsidRPr="00C0105E" w:rsidRDefault="00C0105E" w:rsidP="00E04C74">
            <w:pPr>
              <w:numPr>
                <w:ilvl w:val="1"/>
                <w:numId w:val="16"/>
              </w:numPr>
              <w:spacing w:after="0"/>
              <w:jc w:val="both"/>
              <w:rPr>
                <w:rFonts w:cs="Arial"/>
                <w:sz w:val="20"/>
                <w:lang w:val="en-US"/>
              </w:rPr>
            </w:pPr>
            <w:r w:rsidRPr="00C0105E">
              <w:rPr>
                <w:rFonts w:cs="Arial"/>
                <w:sz w:val="20"/>
                <w:lang w:val="en-US"/>
              </w:rPr>
              <w:t>identify and evaluate issues arising from regression testing;</w:t>
            </w:r>
          </w:p>
          <w:p w14:paraId="468ACF41" w14:textId="77777777" w:rsidR="00C0105E" w:rsidRPr="00C0105E" w:rsidRDefault="00C0105E" w:rsidP="00E04C74">
            <w:pPr>
              <w:numPr>
                <w:ilvl w:val="1"/>
                <w:numId w:val="16"/>
              </w:numPr>
              <w:spacing w:after="0"/>
              <w:jc w:val="both"/>
              <w:rPr>
                <w:rFonts w:cs="Arial"/>
                <w:sz w:val="20"/>
                <w:lang w:val="en-US"/>
              </w:rPr>
            </w:pPr>
            <w:r w:rsidRPr="00C0105E">
              <w:rPr>
                <w:rFonts w:cs="Arial"/>
                <w:sz w:val="20"/>
                <w:lang w:val="en-US"/>
              </w:rPr>
              <w:t>remediate identified issues; and</w:t>
            </w:r>
          </w:p>
          <w:p w14:paraId="563DCFC5" w14:textId="77777777" w:rsidR="00C0105E" w:rsidRPr="00C0105E" w:rsidRDefault="00C0105E" w:rsidP="00E04C74">
            <w:pPr>
              <w:numPr>
                <w:ilvl w:val="1"/>
                <w:numId w:val="16"/>
              </w:numPr>
              <w:spacing w:after="0"/>
              <w:jc w:val="both"/>
              <w:rPr>
                <w:rFonts w:cs="Arial"/>
                <w:sz w:val="20"/>
                <w:lang w:val="en-US"/>
              </w:rPr>
            </w:pPr>
            <w:r w:rsidRPr="00C0105E">
              <w:rPr>
                <w:rFonts w:cs="Arial"/>
                <w:sz w:val="20"/>
                <w:lang w:val="en-US"/>
              </w:rPr>
              <w:t>recommend any next steps for completion of the upgrade.</w:t>
            </w:r>
          </w:p>
          <w:p w14:paraId="1C58ACA2" w14:textId="77777777" w:rsidR="00C0105E" w:rsidRPr="00C0105E" w:rsidRDefault="00C0105E" w:rsidP="000A7AB3">
            <w:pPr>
              <w:spacing w:after="0"/>
              <w:jc w:val="both"/>
              <w:rPr>
                <w:rFonts w:cs="Arial"/>
                <w:sz w:val="20"/>
                <w:lang w:val="en-US"/>
              </w:rPr>
            </w:pPr>
          </w:p>
          <w:p w14:paraId="10E38431" w14:textId="77777777" w:rsidR="00C0105E" w:rsidRPr="00C0105E" w:rsidRDefault="00C0105E" w:rsidP="000A7AB3">
            <w:pPr>
              <w:spacing w:after="0"/>
              <w:ind w:left="720"/>
              <w:jc w:val="both"/>
              <w:rPr>
                <w:rFonts w:cs="Arial"/>
                <w:sz w:val="20"/>
                <w:lang w:val="en-US"/>
              </w:rPr>
            </w:pPr>
            <w:r w:rsidRPr="00C0105E">
              <w:rPr>
                <w:rFonts w:cs="Arial"/>
                <w:sz w:val="20"/>
                <w:lang w:val="en-US"/>
              </w:rPr>
              <w:t>For the avoidance of doubt, the Service may not result in a completed Pentaho upgrade as some content may not be migrated, tested and/or remediated.</w:t>
            </w:r>
          </w:p>
          <w:p w14:paraId="03530E44" w14:textId="77777777" w:rsidR="00C0105E" w:rsidRPr="00C0105E" w:rsidRDefault="00C0105E" w:rsidP="000A7AB3">
            <w:pPr>
              <w:spacing w:after="0"/>
              <w:jc w:val="both"/>
              <w:rPr>
                <w:rFonts w:cs="Arial"/>
                <w:sz w:val="20"/>
                <w:lang w:val="en-US"/>
              </w:rPr>
            </w:pPr>
          </w:p>
          <w:p w14:paraId="2456FE9A" w14:textId="77777777" w:rsidR="00C0105E" w:rsidRPr="00C0105E" w:rsidRDefault="00C0105E" w:rsidP="00E04C74">
            <w:pPr>
              <w:numPr>
                <w:ilvl w:val="0"/>
                <w:numId w:val="16"/>
              </w:numPr>
              <w:spacing w:after="0"/>
              <w:jc w:val="both"/>
              <w:rPr>
                <w:rFonts w:cs="Arial"/>
                <w:sz w:val="20"/>
                <w:lang w:val="en-US"/>
              </w:rPr>
            </w:pPr>
            <w:r w:rsidRPr="00C0105E">
              <w:rPr>
                <w:rFonts w:cs="Arial"/>
                <w:sz w:val="20"/>
                <w:lang w:val="en-US"/>
              </w:rPr>
              <w:t xml:space="preserve">Customer’s obligations: </w:t>
            </w:r>
          </w:p>
          <w:p w14:paraId="387220C1" w14:textId="77777777" w:rsidR="00C0105E" w:rsidRPr="00C0105E" w:rsidRDefault="00C0105E" w:rsidP="000A7AB3">
            <w:pPr>
              <w:spacing w:after="0"/>
              <w:ind w:left="720"/>
              <w:jc w:val="both"/>
              <w:rPr>
                <w:rFonts w:cs="Arial"/>
                <w:sz w:val="20"/>
                <w:lang w:val="en-US"/>
              </w:rPr>
            </w:pPr>
          </w:p>
          <w:p w14:paraId="0D5F6F8C" w14:textId="77777777" w:rsidR="00C0105E" w:rsidRPr="00C0105E" w:rsidRDefault="00C0105E" w:rsidP="000A7AB3">
            <w:pPr>
              <w:spacing w:after="0"/>
              <w:ind w:left="720"/>
              <w:rPr>
                <w:rFonts w:cs="Arial"/>
                <w:sz w:val="20"/>
                <w:lang w:val="en-US"/>
              </w:rPr>
            </w:pPr>
            <w:r w:rsidRPr="00C0105E">
              <w:rPr>
                <w:rFonts w:cs="Arial"/>
                <w:sz w:val="20"/>
                <w:lang w:val="en-US"/>
              </w:rPr>
              <w:t>Customer shall ensure the following resources are available to Hitachi as needed for the activities described above:</w:t>
            </w:r>
          </w:p>
          <w:p w14:paraId="214702C3" w14:textId="77777777" w:rsidR="00C0105E" w:rsidRPr="00C0105E" w:rsidRDefault="00C0105E" w:rsidP="00E04C74">
            <w:pPr>
              <w:numPr>
                <w:ilvl w:val="1"/>
                <w:numId w:val="16"/>
              </w:numPr>
              <w:spacing w:after="0"/>
              <w:rPr>
                <w:rFonts w:cs="Arial"/>
                <w:sz w:val="20"/>
                <w:lang w:val="en-US"/>
              </w:rPr>
            </w:pPr>
            <w:r w:rsidRPr="00C0105E">
              <w:rPr>
                <w:rFonts w:cs="Arial"/>
                <w:sz w:val="20"/>
                <w:lang w:val="en-US"/>
              </w:rPr>
              <w:t>Project management resources</w:t>
            </w:r>
          </w:p>
          <w:p w14:paraId="3C41AF75" w14:textId="77777777" w:rsidR="00C0105E" w:rsidRPr="00C0105E" w:rsidRDefault="00C0105E" w:rsidP="00E04C74">
            <w:pPr>
              <w:numPr>
                <w:ilvl w:val="1"/>
                <w:numId w:val="16"/>
              </w:numPr>
              <w:spacing w:after="0"/>
              <w:rPr>
                <w:rFonts w:cs="Arial"/>
                <w:sz w:val="20"/>
                <w:lang w:val="en-US"/>
              </w:rPr>
            </w:pPr>
            <w:r w:rsidRPr="00C0105E">
              <w:rPr>
                <w:rFonts w:cs="Arial"/>
                <w:sz w:val="20"/>
                <w:lang w:val="en-US"/>
              </w:rPr>
              <w:t>Technical team resources (e.g. system administrator, database administrator, data analysts, system architects and others as needed)</w:t>
            </w:r>
          </w:p>
          <w:p w14:paraId="3EF4F352" w14:textId="77777777" w:rsidR="00C0105E" w:rsidRPr="00C0105E" w:rsidRDefault="00C0105E" w:rsidP="00E04C74">
            <w:pPr>
              <w:numPr>
                <w:ilvl w:val="1"/>
                <w:numId w:val="16"/>
              </w:numPr>
              <w:spacing w:after="0"/>
              <w:rPr>
                <w:rFonts w:cs="Arial"/>
                <w:sz w:val="20"/>
                <w:lang w:val="en-US"/>
              </w:rPr>
            </w:pPr>
            <w:r w:rsidRPr="00C0105E">
              <w:rPr>
                <w:rFonts w:cs="Arial"/>
                <w:sz w:val="20"/>
                <w:lang w:val="en-US"/>
              </w:rPr>
              <w:t>Developer team resources to assist with all section (ii) Activities.</w:t>
            </w:r>
          </w:p>
          <w:p w14:paraId="56276622" w14:textId="77777777" w:rsidR="00C0105E" w:rsidRPr="00C0105E" w:rsidRDefault="00C0105E" w:rsidP="000A7AB3">
            <w:pPr>
              <w:spacing w:after="0"/>
              <w:ind w:left="720"/>
              <w:rPr>
                <w:rFonts w:cs="Arial"/>
                <w:sz w:val="20"/>
                <w:lang w:val="en-US"/>
              </w:rPr>
            </w:pPr>
          </w:p>
          <w:p w14:paraId="4085FBEC" w14:textId="77777777" w:rsidR="00C0105E" w:rsidRPr="00C0105E" w:rsidRDefault="00C0105E" w:rsidP="00E04C74">
            <w:pPr>
              <w:numPr>
                <w:ilvl w:val="0"/>
                <w:numId w:val="16"/>
              </w:numPr>
              <w:spacing w:after="0"/>
              <w:jc w:val="both"/>
              <w:rPr>
                <w:rFonts w:cs="Arial"/>
                <w:sz w:val="20"/>
                <w:lang w:val="en-US"/>
              </w:rPr>
            </w:pPr>
            <w:r w:rsidRPr="00C0105E">
              <w:rPr>
                <w:rFonts w:cs="Arial"/>
                <w:sz w:val="20"/>
                <w:lang w:val="en-US"/>
              </w:rPr>
              <w:t>Deliverables:</w:t>
            </w:r>
          </w:p>
          <w:p w14:paraId="6F1E50D7" w14:textId="77777777" w:rsidR="00C0105E" w:rsidRPr="00C0105E" w:rsidRDefault="00C0105E" w:rsidP="00E04C74">
            <w:pPr>
              <w:numPr>
                <w:ilvl w:val="1"/>
                <w:numId w:val="16"/>
              </w:numPr>
              <w:spacing w:after="0"/>
              <w:jc w:val="both"/>
              <w:rPr>
                <w:rFonts w:cs="Arial"/>
                <w:sz w:val="20"/>
                <w:lang w:val="en-US"/>
              </w:rPr>
            </w:pPr>
            <w:r w:rsidRPr="00C0105E">
              <w:rPr>
                <w:rFonts w:cs="Arial"/>
                <w:sz w:val="20"/>
                <w:lang w:val="en-US"/>
              </w:rPr>
              <w:t>Installation of a single Pentaho 8.3 environment</w:t>
            </w:r>
          </w:p>
          <w:p w14:paraId="79104C93" w14:textId="77777777" w:rsidR="00C0105E" w:rsidRPr="00C0105E" w:rsidRDefault="00C0105E" w:rsidP="00E04C74">
            <w:pPr>
              <w:numPr>
                <w:ilvl w:val="1"/>
                <w:numId w:val="16"/>
              </w:numPr>
              <w:spacing w:after="0"/>
              <w:jc w:val="both"/>
              <w:rPr>
                <w:rFonts w:cs="Arial"/>
                <w:sz w:val="20"/>
                <w:lang w:val="en-US"/>
              </w:rPr>
            </w:pPr>
            <w:r w:rsidRPr="00C0105E">
              <w:rPr>
                <w:rFonts w:cs="Arial"/>
                <w:sz w:val="20"/>
                <w:lang w:val="en-US"/>
              </w:rPr>
              <w:t xml:space="preserve">Recommendations for completion of the upgrade </w:t>
            </w:r>
          </w:p>
          <w:p w14:paraId="0156A901" w14:textId="77777777" w:rsidR="00C0105E" w:rsidRPr="00C0105E" w:rsidRDefault="00C0105E" w:rsidP="000A7AB3">
            <w:pPr>
              <w:spacing w:after="0"/>
              <w:jc w:val="both"/>
              <w:rPr>
                <w:rFonts w:cs="Arial"/>
                <w:sz w:val="20"/>
                <w:lang w:val="en-US"/>
              </w:rPr>
            </w:pPr>
          </w:p>
          <w:p w14:paraId="749E39BE" w14:textId="77777777" w:rsidR="00C0105E" w:rsidRPr="00C0105E" w:rsidRDefault="00C0105E" w:rsidP="00E04C74">
            <w:pPr>
              <w:numPr>
                <w:ilvl w:val="0"/>
                <w:numId w:val="16"/>
              </w:numPr>
              <w:spacing w:after="0"/>
              <w:jc w:val="both"/>
              <w:rPr>
                <w:rFonts w:cs="Arial"/>
                <w:sz w:val="20"/>
                <w:lang w:val="en-US"/>
              </w:rPr>
            </w:pPr>
            <w:r w:rsidRPr="00C0105E">
              <w:rPr>
                <w:rFonts w:cs="Arial"/>
                <w:sz w:val="20"/>
                <w:lang w:val="en-US"/>
              </w:rPr>
              <w:t>Hitachi Resource: Senior Consultant</w:t>
            </w:r>
          </w:p>
          <w:p w14:paraId="751A1892" w14:textId="77777777" w:rsidR="00C0105E" w:rsidRPr="00C0105E" w:rsidRDefault="00C0105E" w:rsidP="000A7AB3">
            <w:pPr>
              <w:spacing w:after="0"/>
              <w:jc w:val="both"/>
              <w:rPr>
                <w:rFonts w:cs="Arial"/>
                <w:sz w:val="20"/>
                <w:lang w:val="en-US"/>
              </w:rPr>
            </w:pPr>
          </w:p>
          <w:p w14:paraId="052D89A9" w14:textId="77777777" w:rsidR="00C0105E" w:rsidRPr="00C0105E" w:rsidRDefault="00C0105E" w:rsidP="00E04C74">
            <w:pPr>
              <w:numPr>
                <w:ilvl w:val="0"/>
                <w:numId w:val="16"/>
              </w:numPr>
              <w:spacing w:after="0"/>
              <w:rPr>
                <w:rFonts w:cs="Arial"/>
                <w:sz w:val="20"/>
                <w:lang w:val="en-US"/>
              </w:rPr>
            </w:pPr>
            <w:r w:rsidRPr="00C0105E">
              <w:rPr>
                <w:rFonts w:cs="Arial"/>
                <w:sz w:val="20"/>
                <w:lang w:val="en-US"/>
              </w:rPr>
              <w:t xml:space="preserve">Assumptions:  </w:t>
            </w:r>
          </w:p>
          <w:p w14:paraId="3F06CC2C" w14:textId="77777777" w:rsidR="00C0105E" w:rsidRPr="00C0105E" w:rsidRDefault="00C0105E" w:rsidP="00E04C74">
            <w:pPr>
              <w:numPr>
                <w:ilvl w:val="1"/>
                <w:numId w:val="16"/>
              </w:numPr>
              <w:spacing w:after="0"/>
              <w:jc w:val="both"/>
              <w:rPr>
                <w:rFonts w:cs="Arial"/>
                <w:sz w:val="20"/>
                <w:lang w:val="en-US"/>
              </w:rPr>
            </w:pPr>
            <w:r w:rsidRPr="00C0105E">
              <w:rPr>
                <w:rFonts w:cs="Arial"/>
                <w:sz w:val="20"/>
                <w:lang w:val="en-US"/>
              </w:rPr>
              <w:t xml:space="preserve">The scope of Hitachi effort is limited by the Duration of this Phase. </w:t>
            </w:r>
          </w:p>
          <w:p w14:paraId="02D37B2C" w14:textId="77777777" w:rsidR="00C0105E" w:rsidRPr="00C0105E" w:rsidRDefault="00C0105E" w:rsidP="000A7AB3">
            <w:pPr>
              <w:spacing w:after="0"/>
              <w:ind w:left="1440"/>
              <w:rPr>
                <w:rFonts w:cs="Arial"/>
                <w:sz w:val="20"/>
                <w:lang w:val="en-US"/>
              </w:rPr>
            </w:pPr>
          </w:p>
          <w:p w14:paraId="0628E988" w14:textId="77777777" w:rsidR="00C0105E" w:rsidRPr="00C0105E" w:rsidRDefault="00C0105E" w:rsidP="00E04C74">
            <w:pPr>
              <w:numPr>
                <w:ilvl w:val="0"/>
                <w:numId w:val="16"/>
              </w:numPr>
              <w:spacing w:after="0"/>
              <w:rPr>
                <w:rFonts w:cs="Arial"/>
                <w:sz w:val="20"/>
                <w:lang w:val="en-US"/>
              </w:rPr>
            </w:pPr>
            <w:r w:rsidRPr="00C0105E">
              <w:rPr>
                <w:rFonts w:cs="Arial"/>
                <w:sz w:val="20"/>
                <w:lang w:val="en-US"/>
              </w:rPr>
              <w:t xml:space="preserve">Prerequisites: </w:t>
            </w:r>
          </w:p>
          <w:p w14:paraId="6A93AFC4" w14:textId="77777777" w:rsidR="00C0105E" w:rsidRPr="00C0105E" w:rsidRDefault="00C0105E" w:rsidP="00E04C74">
            <w:pPr>
              <w:numPr>
                <w:ilvl w:val="1"/>
                <w:numId w:val="16"/>
              </w:numPr>
              <w:spacing w:after="0"/>
              <w:rPr>
                <w:rFonts w:cs="Arial"/>
                <w:sz w:val="20"/>
                <w:lang w:val="en-US"/>
              </w:rPr>
            </w:pPr>
            <w:r w:rsidRPr="00C0105E">
              <w:rPr>
                <w:rFonts w:cs="Arial"/>
                <w:sz w:val="20"/>
                <w:lang w:val="en-US"/>
              </w:rPr>
              <w:t>Pre-engagement Phase is complete.</w:t>
            </w:r>
          </w:p>
          <w:p w14:paraId="3ECAED3A" w14:textId="77777777" w:rsidR="00C0105E" w:rsidRPr="00C0105E" w:rsidRDefault="00C0105E" w:rsidP="00E04C74">
            <w:pPr>
              <w:numPr>
                <w:ilvl w:val="1"/>
                <w:numId w:val="16"/>
              </w:numPr>
              <w:spacing w:after="0"/>
              <w:rPr>
                <w:rFonts w:cs="Arial"/>
                <w:sz w:val="20"/>
                <w:lang w:val="en-US"/>
              </w:rPr>
            </w:pPr>
            <w:r w:rsidRPr="00C0105E">
              <w:rPr>
                <w:rFonts w:cs="Arial"/>
                <w:sz w:val="20"/>
                <w:lang w:val="en-US"/>
              </w:rPr>
              <w:t>Server environment have been installed and configured that meet or exceed the requirements of Pentaho as described on Pentaho’s Help Website</w:t>
            </w:r>
          </w:p>
          <w:p w14:paraId="09FB9E5E" w14:textId="77777777" w:rsidR="00C0105E" w:rsidRPr="00C0105E" w:rsidRDefault="00C0105E" w:rsidP="00E04C74">
            <w:pPr>
              <w:numPr>
                <w:ilvl w:val="1"/>
                <w:numId w:val="16"/>
              </w:numPr>
              <w:spacing w:after="0"/>
              <w:rPr>
                <w:rFonts w:cs="Arial"/>
                <w:sz w:val="20"/>
                <w:lang w:val="en-US"/>
              </w:rPr>
            </w:pPr>
            <w:r w:rsidRPr="00C0105E">
              <w:rPr>
                <w:rFonts w:cs="Arial"/>
                <w:sz w:val="20"/>
                <w:lang w:val="en-US"/>
              </w:rPr>
              <w:t>Server environment has network connectivity to all data and system sources required by the current Pentaho installation.</w:t>
            </w:r>
          </w:p>
          <w:p w14:paraId="14F73CE4" w14:textId="77777777" w:rsidR="00C0105E" w:rsidRPr="00C0105E" w:rsidRDefault="00C0105E" w:rsidP="00E04C74">
            <w:pPr>
              <w:numPr>
                <w:ilvl w:val="1"/>
                <w:numId w:val="16"/>
              </w:numPr>
              <w:spacing w:after="0"/>
              <w:rPr>
                <w:rFonts w:cs="Arial"/>
                <w:sz w:val="20"/>
                <w:lang w:val="en-US"/>
              </w:rPr>
            </w:pPr>
            <w:r w:rsidRPr="00C0105E">
              <w:rPr>
                <w:rFonts w:cs="Arial"/>
                <w:sz w:val="20"/>
                <w:lang w:val="en-US"/>
              </w:rPr>
              <w:t>Customer has identified and made available all Pentaho 7.1 content to be migrated.</w:t>
            </w:r>
          </w:p>
        </w:tc>
      </w:tr>
      <w:tr w:rsidR="00C0105E" w14:paraId="3D01B3A9" w14:textId="77777777" w:rsidTr="00957AD1">
        <w:trPr>
          <w:trHeight w:val="277"/>
        </w:trPr>
        <w:tc>
          <w:tcPr>
            <w:tcW w:w="948" w:type="pct"/>
            <w:tcBorders>
              <w:top w:val="single" w:sz="4" w:space="0" w:color="auto"/>
              <w:left w:val="single" w:sz="4" w:space="0" w:color="auto"/>
              <w:bottom w:val="single" w:sz="4" w:space="0" w:color="auto"/>
              <w:right w:val="single" w:sz="4" w:space="0" w:color="auto"/>
            </w:tcBorders>
            <w:vAlign w:val="center"/>
          </w:tcPr>
          <w:p w14:paraId="31214826" w14:textId="77777777" w:rsidR="00C0105E" w:rsidRPr="00C0105E" w:rsidRDefault="00C0105E" w:rsidP="000A7AB3">
            <w:pPr>
              <w:spacing w:after="0"/>
              <w:rPr>
                <w:rFonts w:cs="Arial"/>
                <w:b/>
                <w:bCs/>
                <w:color w:val="000000"/>
                <w:sz w:val="20"/>
                <w:lang w:val="en-US"/>
              </w:rPr>
            </w:pPr>
            <w:r w:rsidRPr="00C0105E">
              <w:rPr>
                <w:rFonts w:cs="Arial"/>
                <w:b/>
                <w:bCs/>
                <w:color w:val="000000"/>
                <w:sz w:val="20"/>
                <w:lang w:val="en-US"/>
              </w:rPr>
              <w:lastRenderedPageBreak/>
              <w:t>Project Closure</w:t>
            </w:r>
          </w:p>
        </w:tc>
        <w:tc>
          <w:tcPr>
            <w:tcW w:w="4052" w:type="pct"/>
            <w:tcBorders>
              <w:top w:val="single" w:sz="4" w:space="0" w:color="auto"/>
              <w:left w:val="single" w:sz="4" w:space="0" w:color="auto"/>
              <w:bottom w:val="single" w:sz="4" w:space="0" w:color="auto"/>
              <w:right w:val="single" w:sz="4" w:space="0" w:color="auto"/>
            </w:tcBorders>
            <w:vAlign w:val="center"/>
          </w:tcPr>
          <w:p w14:paraId="64D99DC3" w14:textId="77777777" w:rsidR="00C0105E" w:rsidRPr="00C0105E" w:rsidRDefault="00C0105E" w:rsidP="000A7AB3">
            <w:pPr>
              <w:pStyle w:val="Header"/>
              <w:tabs>
                <w:tab w:val="clear" w:pos="4153"/>
                <w:tab w:val="clear" w:pos="8306"/>
                <w:tab w:val="center" w:pos="4320"/>
                <w:tab w:val="right" w:pos="8640"/>
              </w:tabs>
              <w:spacing w:after="0"/>
              <w:rPr>
                <w:rFonts w:cs="Arial"/>
                <w:sz w:val="20"/>
                <w:lang w:val="en-US"/>
              </w:rPr>
            </w:pPr>
            <w:r w:rsidRPr="00C0105E">
              <w:rPr>
                <w:rFonts w:cs="Arial"/>
                <w:sz w:val="20"/>
                <w:lang w:val="en-US"/>
              </w:rPr>
              <w:t>Hitachi will:</w:t>
            </w:r>
          </w:p>
          <w:p w14:paraId="0B863861" w14:textId="77777777" w:rsidR="00C0105E" w:rsidRPr="00C0105E" w:rsidRDefault="00C0105E" w:rsidP="00E04C74">
            <w:pPr>
              <w:pStyle w:val="Header"/>
              <w:numPr>
                <w:ilvl w:val="0"/>
                <w:numId w:val="13"/>
              </w:numPr>
              <w:tabs>
                <w:tab w:val="clear" w:pos="4153"/>
                <w:tab w:val="clear" w:pos="8306"/>
                <w:tab w:val="center" w:pos="4320"/>
                <w:tab w:val="right" w:pos="8640"/>
              </w:tabs>
              <w:spacing w:after="0"/>
              <w:rPr>
                <w:rFonts w:cs="Arial"/>
                <w:sz w:val="20"/>
                <w:lang w:val="en-US"/>
              </w:rPr>
            </w:pPr>
            <w:r w:rsidRPr="00C0105E">
              <w:rPr>
                <w:rFonts w:cs="Arial"/>
                <w:sz w:val="20"/>
                <w:lang w:val="en-US"/>
              </w:rPr>
              <w:t>Review the final implementation with Customer.</w:t>
            </w:r>
          </w:p>
          <w:p w14:paraId="372DA25A" w14:textId="77777777" w:rsidR="00C0105E" w:rsidRPr="00C0105E" w:rsidRDefault="00C0105E" w:rsidP="00E04C74">
            <w:pPr>
              <w:pStyle w:val="Header"/>
              <w:numPr>
                <w:ilvl w:val="0"/>
                <w:numId w:val="13"/>
              </w:numPr>
              <w:tabs>
                <w:tab w:val="clear" w:pos="4153"/>
                <w:tab w:val="clear" w:pos="8306"/>
                <w:tab w:val="center" w:pos="4320"/>
                <w:tab w:val="right" w:pos="8640"/>
              </w:tabs>
              <w:spacing w:after="0"/>
              <w:rPr>
                <w:rFonts w:cs="Arial"/>
                <w:sz w:val="20"/>
                <w:lang w:val="en-US"/>
              </w:rPr>
            </w:pPr>
            <w:r w:rsidRPr="00C0105E">
              <w:rPr>
                <w:rFonts w:cs="Arial"/>
                <w:sz w:val="20"/>
                <w:lang w:val="en-US"/>
              </w:rPr>
              <w:t>Review Service-related documents with Customer.</w:t>
            </w:r>
          </w:p>
          <w:p w14:paraId="6CBA2A9D" w14:textId="77777777" w:rsidR="00C0105E" w:rsidRPr="00C0105E" w:rsidRDefault="00C0105E" w:rsidP="00E04C74">
            <w:pPr>
              <w:pStyle w:val="Header"/>
              <w:numPr>
                <w:ilvl w:val="0"/>
                <w:numId w:val="13"/>
              </w:numPr>
              <w:tabs>
                <w:tab w:val="clear" w:pos="4153"/>
                <w:tab w:val="clear" w:pos="8306"/>
                <w:tab w:val="center" w:pos="4320"/>
                <w:tab w:val="right" w:pos="8640"/>
              </w:tabs>
              <w:spacing w:after="0"/>
              <w:rPr>
                <w:rFonts w:cs="Arial"/>
                <w:sz w:val="20"/>
                <w:lang w:val="en-US"/>
              </w:rPr>
            </w:pPr>
            <w:r w:rsidRPr="00C0105E">
              <w:rPr>
                <w:rFonts w:cs="Arial"/>
                <w:sz w:val="20"/>
                <w:lang w:val="en-US"/>
              </w:rPr>
              <w:t>Review troubleshooting, support, and escalation procedures with Customer.</w:t>
            </w:r>
          </w:p>
        </w:tc>
      </w:tr>
    </w:tbl>
    <w:p w14:paraId="2375F48A" w14:textId="77777777" w:rsidR="00565A19" w:rsidRDefault="00E04C74" w:rsidP="00FD2AC6">
      <w:pPr>
        <w:pStyle w:val="Heading2"/>
        <w:pBdr>
          <w:bottom w:val="single" w:sz="4" w:space="3" w:color="auto"/>
        </w:pBdr>
        <w:spacing w:before="200"/>
        <w:rPr>
          <w:rFonts w:asciiTheme="minorBidi" w:hAnsiTheme="minorBidi" w:cstheme="minorBidi"/>
          <w:i w:val="0"/>
          <w:iCs w:val="0"/>
          <w:caps/>
          <w:sz w:val="22"/>
          <w:szCs w:val="22"/>
        </w:rPr>
      </w:pPr>
      <w:r>
        <w:rPr>
          <w:rFonts w:asciiTheme="minorBidi" w:hAnsiTheme="minorBidi" w:cstheme="minorBidi"/>
          <w:i w:val="0"/>
          <w:iCs w:val="0"/>
          <w:caps/>
          <w:sz w:val="22"/>
          <w:szCs w:val="22"/>
        </w:rPr>
        <w:t>Deliverables and Outcomes</w:t>
      </w:r>
    </w:p>
    <w:p w14:paraId="78A409B1" w14:textId="77777777" w:rsidR="00C0105E" w:rsidRPr="00C0105E" w:rsidRDefault="00E04C74" w:rsidP="00C0105E">
      <w:pPr>
        <w:spacing w:after="0"/>
        <w:jc w:val="both"/>
        <w:rPr>
          <w:color w:val="000000"/>
          <w:sz w:val="20"/>
          <w:lang w:val="en-US"/>
        </w:rPr>
      </w:pPr>
      <w:r>
        <w:rPr>
          <w:b/>
          <w:iCs/>
        </w:rPr>
        <w:t>Deliverables:</w:t>
      </w:r>
      <w:r w:rsidR="00C0105E">
        <w:rPr>
          <w:b/>
          <w:iCs/>
        </w:rPr>
        <w:t xml:space="preserve"> </w:t>
      </w:r>
      <w:r w:rsidR="00C0105E" w:rsidRPr="00C0105E">
        <w:rPr>
          <w:rFonts w:cs="Arial"/>
          <w:color w:val="000000"/>
          <w:sz w:val="20"/>
          <w:lang w:val="en-US"/>
        </w:rPr>
        <w:t xml:space="preserve">The following Deliverables will be provided </w:t>
      </w:r>
      <w:r w:rsidR="00C0105E" w:rsidRPr="00C0105E">
        <w:rPr>
          <w:color w:val="000000"/>
          <w:sz w:val="20"/>
          <w:lang w:val="en-US"/>
        </w:rPr>
        <w:t xml:space="preserve">to Customer </w:t>
      </w:r>
      <w:r w:rsidR="00C0105E" w:rsidRPr="00C0105E">
        <w:rPr>
          <w:rFonts w:cs="Arial"/>
          <w:color w:val="000000"/>
          <w:sz w:val="20"/>
          <w:lang w:val="en-US"/>
        </w:rPr>
        <w:t xml:space="preserve">in either hard or soft-copy </w:t>
      </w:r>
      <w:r w:rsidR="00C0105E" w:rsidRPr="00C0105E">
        <w:rPr>
          <w:color w:val="000000"/>
          <w:sz w:val="20"/>
          <w:lang w:val="en-US"/>
        </w:rPr>
        <w:t>depending on Customer requirements:</w:t>
      </w:r>
    </w:p>
    <w:p w14:paraId="4814C643" w14:textId="77777777" w:rsidR="00C0105E" w:rsidRPr="00C0105E" w:rsidRDefault="00C0105E" w:rsidP="00C0105E">
      <w:pPr>
        <w:spacing w:after="0"/>
        <w:rPr>
          <w:color w:val="000000"/>
          <w:sz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72" w:type="dxa"/>
          <w:right w:w="115" w:type="dxa"/>
        </w:tblCellMar>
        <w:tblLook w:val="0000" w:firstRow="0" w:lastRow="0" w:firstColumn="0" w:lastColumn="0" w:noHBand="0" w:noVBand="0"/>
      </w:tblPr>
      <w:tblGrid>
        <w:gridCol w:w="1909"/>
        <w:gridCol w:w="8161"/>
      </w:tblGrid>
      <w:tr w:rsidR="00C0105E" w:rsidRPr="00C0105E" w14:paraId="4458A482" w14:textId="77777777" w:rsidTr="00C0105E">
        <w:trPr>
          <w:trHeight w:val="277"/>
        </w:trPr>
        <w:tc>
          <w:tcPr>
            <w:tcW w:w="948" w:type="pct"/>
            <w:tcBorders>
              <w:top w:val="single" w:sz="4" w:space="0" w:color="auto"/>
              <w:left w:val="single" w:sz="4" w:space="0" w:color="auto"/>
              <w:bottom w:val="single" w:sz="4" w:space="0" w:color="auto"/>
              <w:right w:val="single" w:sz="4" w:space="0" w:color="auto"/>
            </w:tcBorders>
            <w:vAlign w:val="center"/>
          </w:tcPr>
          <w:p w14:paraId="6006C597" w14:textId="77777777" w:rsidR="00C0105E" w:rsidRPr="00C0105E" w:rsidRDefault="00C0105E" w:rsidP="00A1605D">
            <w:pPr>
              <w:spacing w:after="0"/>
              <w:jc w:val="both"/>
              <w:rPr>
                <w:b/>
                <w:bCs/>
                <w:color w:val="000000"/>
                <w:sz w:val="20"/>
                <w:lang w:val="en-US"/>
              </w:rPr>
            </w:pPr>
            <w:r w:rsidRPr="00C0105E">
              <w:rPr>
                <w:b/>
                <w:bCs/>
                <w:color w:val="000000"/>
                <w:sz w:val="20"/>
                <w:lang w:val="en-US"/>
              </w:rPr>
              <w:t>Phase 1: Upgrade Support</w:t>
            </w:r>
          </w:p>
        </w:tc>
        <w:tc>
          <w:tcPr>
            <w:tcW w:w="4052" w:type="pct"/>
            <w:tcBorders>
              <w:top w:val="single" w:sz="4" w:space="0" w:color="auto"/>
              <w:left w:val="single" w:sz="4" w:space="0" w:color="auto"/>
              <w:bottom w:val="single" w:sz="4" w:space="0" w:color="auto"/>
              <w:right w:val="single" w:sz="4" w:space="0" w:color="auto"/>
            </w:tcBorders>
            <w:vAlign w:val="center"/>
          </w:tcPr>
          <w:p w14:paraId="7ED7161B" w14:textId="77777777" w:rsidR="00C0105E" w:rsidRPr="00C0105E" w:rsidRDefault="00C0105E" w:rsidP="00E04C74">
            <w:pPr>
              <w:pStyle w:val="Header"/>
              <w:numPr>
                <w:ilvl w:val="0"/>
                <w:numId w:val="13"/>
              </w:numPr>
              <w:tabs>
                <w:tab w:val="clear" w:pos="4153"/>
                <w:tab w:val="clear" w:pos="8306"/>
                <w:tab w:val="center" w:pos="4320"/>
                <w:tab w:val="right" w:pos="8640"/>
              </w:tabs>
              <w:spacing w:after="0"/>
              <w:rPr>
                <w:rFonts w:cs="Arial"/>
                <w:sz w:val="20"/>
                <w:lang w:val="en-US"/>
              </w:rPr>
            </w:pPr>
            <w:r w:rsidRPr="00C0105E">
              <w:rPr>
                <w:rFonts w:cs="Arial"/>
                <w:sz w:val="20"/>
                <w:lang w:val="en-US"/>
              </w:rPr>
              <w:t>Installation of a single Pentaho 8.3 environment</w:t>
            </w:r>
          </w:p>
          <w:p w14:paraId="1C780B5D" w14:textId="77777777" w:rsidR="00C0105E" w:rsidRPr="00C0105E" w:rsidRDefault="00C0105E" w:rsidP="00E04C74">
            <w:pPr>
              <w:pStyle w:val="Header"/>
              <w:numPr>
                <w:ilvl w:val="0"/>
                <w:numId w:val="13"/>
              </w:numPr>
              <w:tabs>
                <w:tab w:val="clear" w:pos="4153"/>
                <w:tab w:val="clear" w:pos="8306"/>
                <w:tab w:val="center" w:pos="4320"/>
                <w:tab w:val="right" w:pos="8640"/>
              </w:tabs>
              <w:spacing w:after="0"/>
              <w:rPr>
                <w:rFonts w:cs="Arial"/>
                <w:sz w:val="20"/>
                <w:lang w:val="en-US"/>
              </w:rPr>
            </w:pPr>
            <w:r w:rsidRPr="00C0105E">
              <w:rPr>
                <w:rFonts w:cs="Arial"/>
                <w:sz w:val="20"/>
                <w:lang w:val="en-US"/>
              </w:rPr>
              <w:t>Recommendations for completion of the upgrade</w:t>
            </w:r>
          </w:p>
        </w:tc>
      </w:tr>
    </w:tbl>
    <w:p w14:paraId="6500511B" w14:textId="77777777" w:rsidR="00565A19" w:rsidRDefault="00A866BF" w:rsidP="009D045F">
      <w:pPr>
        <w:spacing w:after="0"/>
        <w:rPr>
          <w:iCs/>
        </w:rPr>
      </w:pPr>
    </w:p>
    <w:p w14:paraId="58347304" w14:textId="2A705CDE" w:rsidR="00565A19" w:rsidRDefault="00E04C74" w:rsidP="00C0105E">
      <w:pPr>
        <w:spacing w:after="0"/>
        <w:jc w:val="both"/>
        <w:rPr>
          <w:b/>
          <w:iCs/>
        </w:rPr>
      </w:pPr>
      <w:r>
        <w:rPr>
          <w:b/>
          <w:iCs/>
        </w:rPr>
        <w:t>Outcomes:</w:t>
      </w:r>
      <w:r w:rsidR="00C0105E">
        <w:rPr>
          <w:b/>
          <w:iCs/>
        </w:rPr>
        <w:t xml:space="preserve"> </w:t>
      </w:r>
      <w:r w:rsidR="00C0105E" w:rsidRPr="00C0105E">
        <w:rPr>
          <w:rFonts w:cs="Arial"/>
          <w:sz w:val="20"/>
          <w:lang w:val="en-US"/>
        </w:rPr>
        <w:t>Upon completion of the Service, Customer will have an installed Pentaho 8.3 environment and begun the process of content migration and testing within the Pentaho 8.3 environment and a recommendation for completion of the upgrade process.  For the avoidance of doubt, the Service may not result in a completed Pentaho upgrade as some content may not be migrated, tested and/or remediated</w:t>
      </w:r>
    </w:p>
    <w:p w14:paraId="2C164A3B" w14:textId="77777777" w:rsidR="00565A19" w:rsidRDefault="00E04C74" w:rsidP="00FD2AC6">
      <w:pPr>
        <w:pStyle w:val="Heading2"/>
        <w:spacing w:before="200"/>
        <w:rPr>
          <w:rFonts w:asciiTheme="minorBidi" w:hAnsiTheme="minorBidi" w:cstheme="minorBidi"/>
          <w:i w:val="0"/>
          <w:iCs w:val="0"/>
          <w:caps/>
          <w:sz w:val="22"/>
          <w:szCs w:val="22"/>
        </w:rPr>
      </w:pPr>
      <w:r>
        <w:rPr>
          <w:rFonts w:asciiTheme="minorBidi" w:hAnsiTheme="minorBidi" w:cstheme="minorBidi"/>
          <w:i w:val="0"/>
          <w:iCs w:val="0"/>
          <w:caps/>
          <w:sz w:val="22"/>
          <w:szCs w:val="22"/>
        </w:rPr>
        <w:t>Customer Responsibilities</w:t>
      </w:r>
    </w:p>
    <w:p w14:paraId="6E2A7BE4" w14:textId="5C1E935C" w:rsidR="00565A19" w:rsidRPr="00C0105E" w:rsidRDefault="00A866BF" w:rsidP="00C0105E">
      <w:pPr>
        <w:spacing w:after="0"/>
        <w:rPr>
          <w:sz w:val="6"/>
          <w:szCs w:val="6"/>
        </w:rPr>
      </w:pPr>
    </w:p>
    <w:p w14:paraId="2901FD88" w14:textId="77777777" w:rsidR="00C0105E" w:rsidRPr="00C0105E" w:rsidRDefault="00C0105E" w:rsidP="00E04C74">
      <w:pPr>
        <w:numPr>
          <w:ilvl w:val="0"/>
          <w:numId w:val="17"/>
        </w:numPr>
        <w:spacing w:before="45" w:after="45"/>
        <w:jc w:val="both"/>
        <w:rPr>
          <w:rFonts w:cs="Arial"/>
          <w:color w:val="000000"/>
          <w:sz w:val="20"/>
          <w:u w:val="single"/>
        </w:rPr>
      </w:pPr>
      <w:r w:rsidRPr="00C0105E">
        <w:rPr>
          <w:rFonts w:cs="Arial"/>
          <w:color w:val="000000"/>
          <w:sz w:val="20"/>
          <w:u w:val="single"/>
        </w:rPr>
        <w:t>For the duration of the Service, Customer will provide Hitachi with the following:</w:t>
      </w:r>
    </w:p>
    <w:p w14:paraId="4E8E0949" w14:textId="77777777" w:rsidR="00C0105E" w:rsidRPr="00C0105E" w:rsidRDefault="00C0105E" w:rsidP="00E04C74">
      <w:pPr>
        <w:numPr>
          <w:ilvl w:val="0"/>
          <w:numId w:val="18"/>
        </w:numPr>
        <w:spacing w:before="45" w:after="45"/>
        <w:jc w:val="both"/>
        <w:rPr>
          <w:rFonts w:cs="Arial"/>
          <w:color w:val="000000"/>
          <w:sz w:val="20"/>
        </w:rPr>
      </w:pPr>
      <w:r w:rsidRPr="00C0105E">
        <w:rPr>
          <w:rFonts w:cs="Arial"/>
          <w:color w:val="000000"/>
          <w:sz w:val="20"/>
        </w:rPr>
        <w:t>Access to host systems and networks involved, including user access and passwords as necessary.</w:t>
      </w:r>
    </w:p>
    <w:p w14:paraId="3A0722EA" w14:textId="77777777" w:rsidR="00C0105E" w:rsidRPr="00C0105E" w:rsidRDefault="00C0105E" w:rsidP="00E04C74">
      <w:pPr>
        <w:numPr>
          <w:ilvl w:val="0"/>
          <w:numId w:val="18"/>
        </w:numPr>
        <w:spacing w:before="45" w:after="45"/>
        <w:jc w:val="both"/>
        <w:rPr>
          <w:rFonts w:cs="Arial"/>
          <w:color w:val="000000"/>
          <w:sz w:val="20"/>
        </w:rPr>
      </w:pPr>
      <w:r w:rsidRPr="00C0105E">
        <w:rPr>
          <w:rFonts w:cs="Arial"/>
          <w:color w:val="000000"/>
          <w:sz w:val="20"/>
          <w:lang w:val="en-US"/>
        </w:rPr>
        <w:t xml:space="preserve">A Service Location that is prepared for the Service. Customer will ensure that all required power, air conditioning, cabling, and environmental and telecommunication requirements have been addressed. </w:t>
      </w:r>
    </w:p>
    <w:p w14:paraId="3ED34C57" w14:textId="77777777" w:rsidR="00C0105E" w:rsidRPr="00C0105E" w:rsidRDefault="00C0105E" w:rsidP="00E04C74">
      <w:pPr>
        <w:numPr>
          <w:ilvl w:val="0"/>
          <w:numId w:val="18"/>
        </w:numPr>
        <w:spacing w:before="45" w:after="45"/>
        <w:jc w:val="both"/>
        <w:rPr>
          <w:rFonts w:cs="Arial"/>
          <w:color w:val="000000"/>
          <w:sz w:val="20"/>
        </w:rPr>
      </w:pPr>
      <w:r w:rsidRPr="00C0105E">
        <w:rPr>
          <w:rFonts w:cs="Arial"/>
          <w:sz w:val="20"/>
        </w:rPr>
        <w:t>VPN such that Hitachi consultants can work with Customer systems remotely.</w:t>
      </w:r>
    </w:p>
    <w:p w14:paraId="4B247D92" w14:textId="77777777" w:rsidR="00C0105E" w:rsidRPr="00C0105E" w:rsidRDefault="00C0105E" w:rsidP="00E04C74">
      <w:pPr>
        <w:numPr>
          <w:ilvl w:val="0"/>
          <w:numId w:val="18"/>
        </w:numPr>
        <w:spacing w:before="45" w:after="45"/>
        <w:jc w:val="both"/>
        <w:rPr>
          <w:rFonts w:cs="Arial"/>
          <w:color w:val="000000"/>
          <w:sz w:val="20"/>
        </w:rPr>
      </w:pPr>
      <w:r w:rsidRPr="00C0105E">
        <w:rPr>
          <w:rFonts w:cs="Arial"/>
          <w:color w:val="000000"/>
          <w:sz w:val="20"/>
        </w:rPr>
        <w:t>Databases, networks and systems which are operating optimally.</w:t>
      </w:r>
    </w:p>
    <w:p w14:paraId="51F22D51" w14:textId="77777777" w:rsidR="00C0105E" w:rsidRPr="00C0105E" w:rsidRDefault="00C0105E" w:rsidP="00E04C74">
      <w:pPr>
        <w:numPr>
          <w:ilvl w:val="0"/>
          <w:numId w:val="17"/>
        </w:numPr>
        <w:spacing w:before="45" w:after="45"/>
        <w:jc w:val="both"/>
        <w:rPr>
          <w:rFonts w:cs="Arial"/>
          <w:color w:val="000000"/>
          <w:sz w:val="20"/>
          <w:u w:val="single"/>
        </w:rPr>
      </w:pPr>
      <w:r w:rsidRPr="00C0105E">
        <w:rPr>
          <w:rFonts w:cs="Arial"/>
          <w:color w:val="000000"/>
          <w:sz w:val="20"/>
          <w:u w:val="single"/>
        </w:rPr>
        <w:t>For the duration of the Service, Customer will:</w:t>
      </w:r>
    </w:p>
    <w:p w14:paraId="52C1701D" w14:textId="77777777" w:rsidR="00C0105E" w:rsidRPr="00C0105E" w:rsidRDefault="00C0105E" w:rsidP="00E04C74">
      <w:pPr>
        <w:pStyle w:val="PlainText"/>
        <w:numPr>
          <w:ilvl w:val="0"/>
          <w:numId w:val="19"/>
        </w:numPr>
        <w:spacing w:before="45" w:after="45"/>
        <w:jc w:val="both"/>
        <w:rPr>
          <w:rFonts w:ascii="Arial" w:hAnsi="Arial" w:cs="Arial"/>
          <w:color w:val="000000"/>
        </w:rPr>
      </w:pPr>
      <w:r w:rsidRPr="00C0105E">
        <w:rPr>
          <w:rFonts w:ascii="Arial" w:hAnsi="Arial" w:cs="Arial"/>
          <w:color w:val="000000"/>
        </w:rPr>
        <w:t xml:space="preserve">Assume all responsibility for </w:t>
      </w:r>
      <w:r w:rsidRPr="00C0105E">
        <w:rPr>
          <w:rFonts w:ascii="Arial" w:hAnsi="Arial" w:cs="Arial"/>
          <w:bCs/>
        </w:rPr>
        <w:t xml:space="preserve">the installation, configuration and tuning of all non-Pentaho components within all relevant environments, including, but not limited to operating systems, databases, security providers, web servers and networks; and shall resolve all connectivity, </w:t>
      </w:r>
      <w:r w:rsidRPr="00C0105E">
        <w:rPr>
          <w:rFonts w:ascii="Arial" w:hAnsi="Arial" w:cs="Arial"/>
          <w:lang w:val="en-GB"/>
        </w:rPr>
        <w:t>performance, and configuration issues within a reasonable timeframe.</w:t>
      </w:r>
    </w:p>
    <w:p w14:paraId="59F2308B" w14:textId="77777777" w:rsidR="00C0105E" w:rsidRPr="00C0105E" w:rsidRDefault="00C0105E" w:rsidP="00E04C74">
      <w:pPr>
        <w:pStyle w:val="PlainText"/>
        <w:numPr>
          <w:ilvl w:val="0"/>
          <w:numId w:val="19"/>
        </w:numPr>
        <w:spacing w:before="45" w:after="45"/>
        <w:jc w:val="both"/>
        <w:rPr>
          <w:rFonts w:ascii="Arial" w:hAnsi="Arial" w:cs="Arial"/>
          <w:color w:val="000000"/>
        </w:rPr>
      </w:pPr>
      <w:r w:rsidRPr="00C0105E">
        <w:rPr>
          <w:rFonts w:ascii="Arial" w:hAnsi="Arial" w:cs="Arial"/>
          <w:color w:val="000000"/>
        </w:rPr>
        <w:t xml:space="preserve">Complete all prerequisites and documentation detailing its current storage system(s), server(s), number of hosts of each operating system, etc. prior to the scheduling of the Service. </w:t>
      </w:r>
    </w:p>
    <w:p w14:paraId="3B3D20E2" w14:textId="2B6B4832" w:rsidR="00C0105E" w:rsidRPr="00C0105E" w:rsidRDefault="00C0105E" w:rsidP="00E04C74">
      <w:pPr>
        <w:pStyle w:val="PlainText"/>
        <w:numPr>
          <w:ilvl w:val="0"/>
          <w:numId w:val="19"/>
        </w:numPr>
        <w:spacing w:before="45" w:after="45"/>
        <w:jc w:val="both"/>
        <w:rPr>
          <w:rFonts w:ascii="Arial" w:hAnsi="Arial" w:cs="Arial"/>
          <w:color w:val="000000"/>
          <w:sz w:val="18"/>
          <w:szCs w:val="18"/>
        </w:rPr>
      </w:pPr>
      <w:r w:rsidRPr="00C0105E">
        <w:rPr>
          <w:rFonts w:ascii="Arial" w:hAnsi="Arial" w:cs="Arial"/>
          <w:color w:val="000000"/>
        </w:rPr>
        <w:t>Provide infrastructure and technical environments that meet or exceed the requirements of Pentaho as described in the documentation detailing supported configurations and minimum sizing found at http://help.pentaho.com or any successor URL.</w:t>
      </w:r>
    </w:p>
    <w:p w14:paraId="4DBD6F4B" w14:textId="13AC635F" w:rsidR="00C0105E" w:rsidRDefault="00C0105E" w:rsidP="00C0105E">
      <w:pPr>
        <w:pStyle w:val="PlainText"/>
        <w:spacing w:before="45" w:after="45"/>
        <w:jc w:val="both"/>
        <w:rPr>
          <w:rFonts w:ascii="Arial" w:hAnsi="Arial" w:cs="Arial"/>
          <w:color w:val="000000"/>
        </w:rPr>
      </w:pPr>
    </w:p>
    <w:p w14:paraId="576CEDF4" w14:textId="77777777" w:rsidR="00C0105E" w:rsidRDefault="00C0105E" w:rsidP="00C0105E">
      <w:pPr>
        <w:pStyle w:val="PlainText"/>
        <w:spacing w:before="45" w:after="45"/>
        <w:jc w:val="both"/>
        <w:rPr>
          <w:rFonts w:ascii="Arial" w:hAnsi="Arial" w:cs="Arial"/>
          <w:color w:val="000000"/>
        </w:rPr>
      </w:pPr>
    </w:p>
    <w:p w14:paraId="1B23CF76" w14:textId="77777777" w:rsidR="00C0105E" w:rsidRDefault="00C0105E" w:rsidP="00C0105E">
      <w:pPr>
        <w:pStyle w:val="PlainText"/>
        <w:spacing w:before="45" w:after="45"/>
        <w:jc w:val="both"/>
        <w:rPr>
          <w:rFonts w:ascii="Arial" w:hAnsi="Arial" w:cs="Arial"/>
          <w:color w:val="000000"/>
          <w:sz w:val="18"/>
          <w:szCs w:val="18"/>
        </w:rPr>
      </w:pPr>
    </w:p>
    <w:p w14:paraId="6EDFDE73" w14:textId="77777777" w:rsidR="00565A19" w:rsidRDefault="00E04C74" w:rsidP="00FD2AC6">
      <w:pPr>
        <w:pStyle w:val="Heading2"/>
        <w:spacing w:before="200"/>
        <w:rPr>
          <w:rFonts w:asciiTheme="minorBidi" w:hAnsiTheme="minorBidi" w:cstheme="minorBidi"/>
          <w:i w:val="0"/>
          <w:iCs w:val="0"/>
          <w:caps/>
          <w:sz w:val="22"/>
          <w:szCs w:val="22"/>
        </w:rPr>
      </w:pPr>
      <w:r>
        <w:rPr>
          <w:rFonts w:asciiTheme="minorBidi" w:hAnsiTheme="minorBidi" w:cstheme="minorBidi"/>
          <w:i w:val="0"/>
          <w:iCs w:val="0"/>
          <w:caps/>
          <w:sz w:val="22"/>
          <w:szCs w:val="22"/>
        </w:rPr>
        <w:t>Assumptions</w:t>
      </w:r>
    </w:p>
    <w:p w14:paraId="1D65CF1A" w14:textId="47DA8FB9" w:rsidR="00565A19" w:rsidRPr="00C0105E" w:rsidRDefault="00E04C74" w:rsidP="00C0105E">
      <w:pPr>
        <w:tabs>
          <w:tab w:val="left" w:pos="360"/>
        </w:tabs>
        <w:spacing w:after="0"/>
        <w:rPr>
          <w:rFonts w:asciiTheme="minorBidi" w:hAnsiTheme="minorBidi" w:cstheme="minorBidi"/>
          <w:sz w:val="6"/>
          <w:szCs w:val="6"/>
        </w:rPr>
      </w:pPr>
      <w:r w:rsidDel="00E70545">
        <w:rPr>
          <w:rFonts w:asciiTheme="minorBidi" w:hAnsiTheme="minorBidi" w:cstheme="minorBidi"/>
          <w:sz w:val="20"/>
        </w:rPr>
        <w:t xml:space="preserve"> </w:t>
      </w:r>
    </w:p>
    <w:p w14:paraId="584EDBF8" w14:textId="77777777" w:rsidR="00C0105E" w:rsidRPr="00C0105E" w:rsidRDefault="00C0105E" w:rsidP="00E04C74">
      <w:pPr>
        <w:pStyle w:val="PlainText"/>
        <w:numPr>
          <w:ilvl w:val="0"/>
          <w:numId w:val="9"/>
        </w:numPr>
        <w:jc w:val="both"/>
        <w:rPr>
          <w:rFonts w:ascii="Arial" w:hAnsi="Arial" w:cs="Arial"/>
          <w:lang w:val="en-GB" w:eastAsia="ja-JP"/>
        </w:rPr>
      </w:pPr>
      <w:r w:rsidRPr="00C0105E">
        <w:rPr>
          <w:rFonts w:ascii="Arial" w:hAnsi="Arial" w:cs="Arial"/>
          <w:lang w:val="en-GB" w:eastAsia="ja-JP"/>
        </w:rPr>
        <w:t>The information provided by Customer as part of the Pre-engagement Phase is complete, true and accurate.</w:t>
      </w:r>
    </w:p>
    <w:p w14:paraId="6459A07E" w14:textId="77777777" w:rsidR="00C0105E" w:rsidRPr="00C0105E" w:rsidRDefault="00C0105E" w:rsidP="00E04C74">
      <w:pPr>
        <w:pStyle w:val="PlainText"/>
        <w:numPr>
          <w:ilvl w:val="0"/>
          <w:numId w:val="9"/>
        </w:numPr>
        <w:jc w:val="both"/>
        <w:rPr>
          <w:rFonts w:ascii="Arial" w:hAnsi="Arial" w:cs="Arial"/>
          <w:lang w:val="en-GB" w:eastAsia="ja-JP"/>
        </w:rPr>
      </w:pPr>
      <w:r w:rsidRPr="00C0105E">
        <w:rPr>
          <w:rFonts w:ascii="Arial" w:hAnsi="Arial" w:cs="Arial"/>
          <w:lang w:val="en-GB" w:eastAsia="ja-JP"/>
        </w:rPr>
        <w:t>A workday is defined as eight (8) hours worked and typically delivered between 08:30 and 17:30 on weekdays (defined as Monday – Friday, excluding recognized Hitachi and Customer holidays).</w:t>
      </w:r>
    </w:p>
    <w:p w14:paraId="5D6EF516" w14:textId="77777777" w:rsidR="00C0105E" w:rsidRPr="00C0105E" w:rsidRDefault="00C0105E" w:rsidP="00E04C74">
      <w:pPr>
        <w:pStyle w:val="PlainText"/>
        <w:numPr>
          <w:ilvl w:val="0"/>
          <w:numId w:val="9"/>
        </w:numPr>
        <w:jc w:val="both"/>
        <w:rPr>
          <w:rFonts w:ascii="Arial" w:hAnsi="Arial" w:cs="Arial"/>
          <w:lang w:val="en-GB" w:eastAsia="ja-JP"/>
        </w:rPr>
      </w:pPr>
      <w:r w:rsidRPr="00C0105E">
        <w:rPr>
          <w:rFonts w:ascii="Arial" w:hAnsi="Arial" w:cs="Arial"/>
          <w:lang w:val="en-GB" w:eastAsia="ja-JP"/>
        </w:rPr>
        <w:t>A workweek consists of five (5) workdays.</w:t>
      </w:r>
    </w:p>
    <w:p w14:paraId="04BD3BBD" w14:textId="77777777" w:rsidR="00C0105E" w:rsidRPr="00C0105E" w:rsidRDefault="00C0105E" w:rsidP="00E04C74">
      <w:pPr>
        <w:pStyle w:val="PlainText"/>
        <w:numPr>
          <w:ilvl w:val="0"/>
          <w:numId w:val="9"/>
        </w:numPr>
        <w:jc w:val="both"/>
        <w:rPr>
          <w:rFonts w:ascii="Arial" w:hAnsi="Arial" w:cs="Arial"/>
          <w:lang w:val="en-GB" w:eastAsia="ja-JP"/>
        </w:rPr>
      </w:pPr>
      <w:r w:rsidRPr="00C0105E">
        <w:rPr>
          <w:rFonts w:ascii="Arial" w:hAnsi="Arial" w:cs="Arial"/>
          <w:lang w:val="en-GB" w:eastAsia="ja-JP"/>
        </w:rPr>
        <w:t>A person-week of travel constitutes four (4) workdays or less on Customer premises with the remaining workdays within the workweek performed remotely.</w:t>
      </w:r>
    </w:p>
    <w:p w14:paraId="6AA986F7" w14:textId="77777777" w:rsidR="00C0105E" w:rsidRPr="00C0105E" w:rsidRDefault="00C0105E" w:rsidP="00C0105E">
      <w:pPr>
        <w:pStyle w:val="PlainText"/>
        <w:jc w:val="both"/>
        <w:rPr>
          <w:rFonts w:ascii="Arial" w:hAnsi="Arial" w:cs="Arial"/>
          <w:lang w:val="en-GB" w:eastAsia="ja-JP"/>
        </w:rPr>
      </w:pPr>
    </w:p>
    <w:p w14:paraId="04ABB29C" w14:textId="77777777" w:rsidR="00C0105E" w:rsidRPr="00C0105E" w:rsidRDefault="00C0105E" w:rsidP="00C0105E">
      <w:pPr>
        <w:spacing w:after="0"/>
        <w:jc w:val="both"/>
        <w:rPr>
          <w:rFonts w:cs="Arial"/>
          <w:sz w:val="20"/>
        </w:rPr>
      </w:pPr>
      <w:r w:rsidRPr="00C0105E">
        <w:rPr>
          <w:rFonts w:cs="Arial"/>
          <w:sz w:val="20"/>
        </w:rPr>
        <w:t>Customer acknowledges the following:</w:t>
      </w:r>
    </w:p>
    <w:p w14:paraId="49EFCE55" w14:textId="77777777" w:rsidR="00C0105E" w:rsidRPr="00C0105E" w:rsidRDefault="00C0105E" w:rsidP="00E04C74">
      <w:pPr>
        <w:numPr>
          <w:ilvl w:val="0"/>
          <w:numId w:val="20"/>
        </w:numPr>
        <w:spacing w:after="0"/>
        <w:jc w:val="both"/>
        <w:rPr>
          <w:rFonts w:cs="Arial"/>
          <w:sz w:val="20"/>
        </w:rPr>
      </w:pPr>
      <w:r w:rsidRPr="00C0105E">
        <w:rPr>
          <w:rFonts w:cs="Arial"/>
          <w:sz w:val="20"/>
        </w:rPr>
        <w:t>Unless otherwise noted, scaling out or performance tuning Pentaho is not within the scope of the Services.  Performance of the Pentaho platform and its components will not be known until Pentaho is fully deployed and operational against a representative data set in a production-like environment.  This may result in design changes or platform recommendations that were not anticipated at the start of and are not included in this SoW.</w:t>
      </w:r>
    </w:p>
    <w:p w14:paraId="65C6CC85" w14:textId="77777777" w:rsidR="00565A19" w:rsidRDefault="00E04C74" w:rsidP="00FD2AC6">
      <w:pPr>
        <w:pStyle w:val="Heading2"/>
        <w:spacing w:before="200"/>
        <w:rPr>
          <w:rFonts w:asciiTheme="minorBidi" w:hAnsiTheme="minorBidi" w:cstheme="minorBidi"/>
          <w:i w:val="0"/>
          <w:iCs w:val="0"/>
          <w:caps/>
          <w:sz w:val="22"/>
          <w:szCs w:val="22"/>
        </w:rPr>
      </w:pPr>
      <w:r>
        <w:rPr>
          <w:rFonts w:asciiTheme="minorBidi" w:hAnsiTheme="minorBidi" w:cstheme="minorBidi"/>
          <w:i w:val="0"/>
          <w:iCs w:val="0"/>
          <w:caps/>
          <w:sz w:val="22"/>
          <w:szCs w:val="22"/>
        </w:rPr>
        <w:t>ESTIMATED DURATION</w:t>
      </w:r>
      <w:r>
        <w:rPr>
          <w:rFonts w:asciiTheme="minorBidi" w:hAnsiTheme="minorBidi" w:cstheme="minorBidi"/>
          <w:i w:val="0"/>
          <w:iCs w:val="0"/>
          <w:caps/>
          <w:sz w:val="22"/>
          <w:szCs w:val="22"/>
        </w:rPr>
        <w:tab/>
      </w:r>
      <w:r>
        <w:rPr>
          <w:rFonts w:asciiTheme="minorBidi" w:hAnsiTheme="minorBidi" w:cstheme="minorBidi"/>
          <w:i w:val="0"/>
          <w:iCs w:val="0"/>
          <w:caps/>
          <w:sz w:val="22"/>
          <w:szCs w:val="22"/>
        </w:rPr>
        <w:tab/>
      </w:r>
      <w:r>
        <w:rPr>
          <w:rFonts w:asciiTheme="minorBidi" w:hAnsiTheme="minorBidi" w:cstheme="minorBidi"/>
          <w:i w:val="0"/>
          <w:iCs w:val="0"/>
          <w:caps/>
          <w:sz w:val="22"/>
          <w:szCs w:val="22"/>
        </w:rPr>
        <w:tab/>
      </w:r>
    </w:p>
    <w:p w14:paraId="16A0ED60" w14:textId="22ECA2EB" w:rsidR="00565A19" w:rsidRDefault="00E04C74" w:rsidP="002C7B15">
      <w:pPr>
        <w:spacing w:before="120" w:after="120"/>
        <w:rPr>
          <w:rFonts w:asciiTheme="minorBidi" w:hAnsiTheme="minorBidi" w:cstheme="minorBidi"/>
          <w:sz w:val="20"/>
        </w:rPr>
      </w:pPr>
      <w:r>
        <w:rPr>
          <w:rFonts w:asciiTheme="minorBidi" w:hAnsiTheme="minorBidi" w:cstheme="minorBidi"/>
          <w:color w:val="000000"/>
          <w:sz w:val="20"/>
        </w:rPr>
        <w:t xml:space="preserve">The Service is </w:t>
      </w:r>
      <w:r w:rsidR="00C0105E">
        <w:rPr>
          <w:rFonts w:asciiTheme="minorBidi" w:hAnsiTheme="minorBidi" w:cstheme="minorBidi"/>
          <w:color w:val="000000"/>
          <w:sz w:val="20"/>
        </w:rPr>
        <w:t xml:space="preserve">estimated to be completed within one (1) </w:t>
      </w:r>
      <w:r>
        <w:rPr>
          <w:rFonts w:asciiTheme="minorBidi" w:hAnsiTheme="minorBidi" w:cstheme="minorBidi"/>
          <w:color w:val="000000"/>
          <w:sz w:val="20"/>
        </w:rPr>
        <w:t>week from the commencement of the Service.</w:t>
      </w:r>
    </w:p>
    <w:p w14:paraId="36BF344C" w14:textId="550F3B78" w:rsidR="00565A19" w:rsidRDefault="00A866BF" w:rsidP="002C7B15">
      <w:pPr>
        <w:spacing w:after="0"/>
        <w:rPr>
          <w:rFonts w:asciiTheme="minorBidi" w:hAnsiTheme="minorBidi" w:cstheme="minorBidi"/>
          <w:sz w:val="20"/>
        </w:rPr>
      </w:pPr>
    </w:p>
    <w:sectPr w:rsidR="00565A19" w:rsidSect="00063984">
      <w:headerReference w:type="default" r:id="rId11"/>
      <w:footerReference w:type="default" r:id="rId12"/>
      <w:pgSz w:w="12240" w:h="15840"/>
      <w:pgMar w:top="1080" w:right="1080" w:bottom="720" w:left="108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727C4" w14:textId="77777777" w:rsidR="007F5D73" w:rsidRDefault="007F5D73">
      <w:r>
        <w:separator/>
      </w:r>
    </w:p>
  </w:endnote>
  <w:endnote w:type="continuationSeparator" w:id="0">
    <w:p w14:paraId="51E024B3" w14:textId="77777777" w:rsidR="007F5D73" w:rsidRDefault="007F5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37850" w14:textId="77777777" w:rsidR="00397AFB" w:rsidRDefault="00397AFB"/>
  <w:tbl>
    <w:tblPr>
      <w:tblW w:w="10080" w:type="dxa"/>
      <w:tblInd w:w="86" w:type="dxa"/>
      <w:tblCellMar>
        <w:left w:w="86" w:type="dxa"/>
        <w:right w:w="86" w:type="dxa"/>
      </w:tblCellMar>
      <w:tblLook w:val="04A0" w:firstRow="1" w:lastRow="0" w:firstColumn="1" w:lastColumn="0" w:noHBand="0" w:noVBand="1"/>
    </w:tblPr>
    <w:tblGrid>
      <w:gridCol w:w="10161"/>
      <w:gridCol w:w="172"/>
      <w:gridCol w:w="6"/>
    </w:tblGrid>
    <w:tr w:rsidR="00397AFB" w14:paraId="595F1935" w14:textId="77777777" w:rsidTr="00993156">
      <w:trPr>
        <w:trHeight w:val="360"/>
      </w:trPr>
      <w:tc>
        <w:tcPr>
          <w:tcW w:w="6201" w:type="dxa"/>
          <w:shd w:val="clear" w:color="auto" w:fill="auto"/>
        </w:tcPr>
        <w:tbl>
          <w:tblPr>
            <w:tblStyle w:val="TableGrid"/>
            <w:tblW w:w="9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9"/>
            <w:gridCol w:w="4680"/>
          </w:tblGrid>
          <w:tr w:rsidR="00397AFB" w14:paraId="0CF87F97" w14:textId="77777777" w:rsidTr="00993156">
            <w:tc>
              <w:tcPr>
                <w:tcW w:w="5309" w:type="dxa"/>
              </w:tcPr>
              <w:p w14:paraId="310E4EC6" w14:textId="2F3C92BE" w:rsidR="00397AFB" w:rsidRDefault="00F3584F" w:rsidP="00F3584F">
                <w:pPr>
                  <w:pStyle w:val="Footer"/>
                  <w:rPr>
                    <w:rFonts w:eastAsia="MS Mincho"/>
                    <w:bCs/>
                    <w:szCs w:val="16"/>
                  </w:rPr>
                </w:pPr>
                <w:r>
                  <w:rPr>
                    <w:b/>
                    <w:bCs/>
                    <w:szCs w:val="22"/>
                  </w:rPr>
                  <w:t>SOW Number</w:t>
                </w:r>
                <w:r w:rsidR="00FD2AC6">
                  <w:rPr>
                    <w:b/>
                    <w:bCs/>
                    <w:szCs w:val="22"/>
                  </w:rPr>
                  <w:t xml:space="preserve"> </w:t>
                </w:r>
                <w:r w:rsidR="00FD2AC6" w:rsidRPr="00FD2AC6">
                  <w:rPr>
                    <w:b/>
                    <w:bCs/>
                    <w:szCs w:val="22"/>
                  </w:rPr>
                  <w:t>NOD-47319</w:t>
                </w:r>
                <w:r>
                  <w:rPr>
                    <w:rFonts w:eastAsia="MS Mincho"/>
                    <w:bCs/>
                    <w:szCs w:val="16"/>
                  </w:rPr>
                  <w:br/>
                </w:r>
                <w:r>
                  <w:rPr>
                    <w:rStyle w:val="PageNumber"/>
                    <w:rFonts w:eastAsia="MS Mincho"/>
                    <w:bCs/>
                    <w:szCs w:val="16"/>
                  </w:rPr>
                  <w:t xml:space="preserve">December 15, 2020 AR/Southeast    </w:t>
                </w:r>
              </w:p>
            </w:tc>
            <w:tc>
              <w:tcPr>
                <w:tcW w:w="4680" w:type="dxa"/>
              </w:tcPr>
              <w:p w14:paraId="0CF0CD16" w14:textId="1769E801" w:rsidR="00397AFB" w:rsidRDefault="00F3584F" w:rsidP="00AC0E79">
                <w:pPr>
                  <w:pStyle w:val="Footer"/>
                  <w:jc w:val="right"/>
                  <w:rPr>
                    <w:rFonts w:eastAsia="MS Mincho"/>
                    <w:bCs/>
                    <w:szCs w:val="16"/>
                  </w:rPr>
                </w:pPr>
                <w:r>
                  <w:rPr>
                    <w:rFonts w:eastAsia="MS Mincho"/>
                    <w:bCs/>
                    <w:szCs w:val="16"/>
                  </w:rPr>
                  <w:t xml:space="preserve">Page </w:t>
                </w:r>
                <w:r>
                  <w:rPr>
                    <w:rStyle w:val="PageNumber"/>
                    <w:rFonts w:eastAsia="MS Mincho"/>
                    <w:bCs/>
                    <w:szCs w:val="16"/>
                  </w:rPr>
                  <w:fldChar w:fldCharType="begin"/>
                </w:r>
                <w:r>
                  <w:rPr>
                    <w:rStyle w:val="PageNumber"/>
                    <w:rFonts w:eastAsia="MS Mincho"/>
                    <w:bCs/>
                    <w:szCs w:val="16"/>
                  </w:rPr>
                  <w:instrText xml:space="preserve"> PAGE </w:instrText>
                </w:r>
                <w:r>
                  <w:rPr>
                    <w:rStyle w:val="PageNumber"/>
                    <w:rFonts w:eastAsia="MS Mincho"/>
                    <w:bCs/>
                    <w:szCs w:val="16"/>
                  </w:rPr>
                  <w:fldChar w:fldCharType="separate"/>
                </w:r>
                <w:r>
                  <w:rPr>
                    <w:rStyle w:val="PageNumber"/>
                    <w:rFonts w:eastAsia="MS Mincho"/>
                    <w:bCs/>
                    <w:szCs w:val="16"/>
                  </w:rPr>
                  <w:t>1</w:t>
                </w:r>
                <w:r>
                  <w:rPr>
                    <w:rStyle w:val="PageNumber"/>
                    <w:rFonts w:eastAsia="MS Mincho"/>
                    <w:bCs/>
                    <w:szCs w:val="16"/>
                  </w:rPr>
                  <w:fldChar w:fldCharType="end"/>
                </w:r>
                <w:r>
                  <w:rPr>
                    <w:rFonts w:eastAsia="MS Mincho"/>
                    <w:bCs/>
                    <w:szCs w:val="16"/>
                  </w:rPr>
                  <w:t xml:space="preserve"> of </w:t>
                </w:r>
                <w:r>
                  <w:rPr>
                    <w:rStyle w:val="PageNumber"/>
                    <w:rFonts w:eastAsia="MS Mincho"/>
                    <w:bCs/>
                    <w:szCs w:val="16"/>
                  </w:rPr>
                  <w:fldChar w:fldCharType="begin"/>
                </w:r>
                <w:r>
                  <w:rPr>
                    <w:rStyle w:val="PageNumber"/>
                    <w:rFonts w:eastAsia="MS Mincho"/>
                    <w:bCs/>
                    <w:szCs w:val="16"/>
                  </w:rPr>
                  <w:instrText xml:space="preserve"> NUMPAGES </w:instrText>
                </w:r>
                <w:r>
                  <w:rPr>
                    <w:rStyle w:val="PageNumber"/>
                    <w:rFonts w:eastAsia="MS Mincho"/>
                    <w:bCs/>
                    <w:szCs w:val="16"/>
                  </w:rPr>
                  <w:fldChar w:fldCharType="separate"/>
                </w:r>
                <w:r>
                  <w:rPr>
                    <w:rStyle w:val="PageNumber"/>
                    <w:rFonts w:eastAsia="MS Mincho"/>
                    <w:bCs/>
                    <w:szCs w:val="16"/>
                  </w:rPr>
                  <w:t>1</w:t>
                </w:r>
                <w:r>
                  <w:rPr>
                    <w:rStyle w:val="PageNumber"/>
                    <w:rFonts w:eastAsia="MS Mincho"/>
                    <w:bCs/>
                    <w:szCs w:val="16"/>
                  </w:rPr>
                  <w:fldChar w:fldCharType="end"/>
                </w:r>
              </w:p>
            </w:tc>
          </w:tr>
        </w:tbl>
        <w:p w14:paraId="344378FB" w14:textId="77777777" w:rsidR="00397AFB" w:rsidRDefault="00397AFB" w:rsidP="00BE5B4C">
          <w:pPr>
            <w:pStyle w:val="Footer"/>
            <w:rPr>
              <w:rFonts w:eastAsia="MS Mincho"/>
              <w:bCs/>
              <w:szCs w:val="16"/>
            </w:rPr>
          </w:pPr>
        </w:p>
      </w:tc>
      <w:tc>
        <w:tcPr>
          <w:tcW w:w="3879" w:type="dxa"/>
          <w:gridSpan w:val="2"/>
          <w:shd w:val="clear" w:color="auto" w:fill="auto"/>
        </w:tcPr>
        <w:p w14:paraId="1B8506B5" w14:textId="77777777" w:rsidR="00397AFB" w:rsidRDefault="00397AFB" w:rsidP="00142F14">
          <w:pPr>
            <w:pStyle w:val="Footer"/>
            <w:spacing w:after="240"/>
            <w:jc w:val="right"/>
            <w:rPr>
              <w:rFonts w:eastAsia="MS Mincho"/>
              <w:bCs/>
              <w:szCs w:val="16"/>
            </w:rPr>
          </w:pPr>
        </w:p>
      </w:tc>
    </w:tr>
    <w:tr w:rsidR="00397AFB" w14:paraId="0F5E7037" w14:textId="77777777" w:rsidTr="00993156">
      <w:tblPrEx>
        <w:tblCellMar>
          <w:left w:w="108" w:type="dxa"/>
          <w:right w:w="108" w:type="dxa"/>
        </w:tblCellMar>
      </w:tblPrEx>
      <w:trPr>
        <w:gridAfter w:val="1"/>
        <w:wAfter w:w="22" w:type="dxa"/>
        <w:trHeight w:val="144"/>
      </w:trPr>
      <w:tc>
        <w:tcPr>
          <w:tcW w:w="10058" w:type="dxa"/>
          <w:gridSpan w:val="2"/>
          <w:shd w:val="clear" w:color="auto" w:fill="auto"/>
        </w:tcPr>
        <w:p w14:paraId="3056DCB9" w14:textId="77777777" w:rsidR="00397AFB" w:rsidRDefault="00BE5B4C" w:rsidP="00142F14">
          <w:pPr>
            <w:pStyle w:val="Footer"/>
            <w:jc w:val="center"/>
            <w:rPr>
              <w:rStyle w:val="PageNumber"/>
              <w:rFonts w:eastAsia="MS Mincho"/>
              <w:szCs w:val="16"/>
            </w:rPr>
          </w:pPr>
          <w:r>
            <w:rPr>
              <w:rStyle w:val="PageNumber"/>
              <w:rFonts w:eastAsia="MS Mincho"/>
              <w:b/>
              <w:szCs w:val="16"/>
            </w:rPr>
            <w:t>Hitachi Vantara Confidential – Authorized Use Only</w:t>
          </w:r>
        </w:p>
      </w:tc>
    </w:tr>
  </w:tbl>
  <w:p w14:paraId="35039AA4" w14:textId="77777777" w:rsidR="00397AFB" w:rsidRDefault="00397AFB" w:rsidP="00BE5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B44A8" w14:textId="77777777" w:rsidR="007F5D73" w:rsidRDefault="007F5D73">
      <w:r>
        <w:separator/>
      </w:r>
    </w:p>
  </w:footnote>
  <w:footnote w:type="continuationSeparator" w:id="0">
    <w:p w14:paraId="0E355BAD" w14:textId="77777777" w:rsidR="007F5D73" w:rsidRDefault="007F5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4FD37" w14:textId="77777777" w:rsidR="00397AFB" w:rsidRDefault="00194C07" w:rsidP="00CB4554">
    <w:pPr>
      <w:pStyle w:val="Header"/>
      <w:jc w:val="right"/>
      <w:rPr>
        <w:rFonts w:cs="Arial"/>
        <w:color w:val="0000FF"/>
        <w:sz w:val="24"/>
        <w:szCs w:val="24"/>
      </w:rPr>
    </w:pPr>
    <w:r>
      <w:rPr>
        <w:rFonts w:cs="Arial"/>
        <w:noProof/>
        <w:color w:val="0000FF"/>
        <w:sz w:val="24"/>
        <w:szCs w:val="24"/>
      </w:rPr>
      <w:drawing>
        <wp:inline distT="0" distB="0" distL="0" distR="0" wp14:anchorId="18B14870" wp14:editId="6434A3A3">
          <wp:extent cx="1436504" cy="41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S_03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8281" cy="414853"/>
                  </a:xfrm>
                  <a:prstGeom prst="rect">
                    <a:avLst/>
                  </a:prstGeom>
                  <a:noFill/>
                  <a:ln>
                    <a:noFill/>
                  </a:ln>
                </pic:spPr>
              </pic:pic>
            </a:graphicData>
          </a:graphic>
        </wp:inline>
      </w:drawing>
    </w:r>
  </w:p>
  <w:p w14:paraId="0AD2F2BD" w14:textId="77777777" w:rsidR="00397AFB" w:rsidRDefault="00397AFB" w:rsidP="00396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65A189E"/>
    <w:lvl w:ilvl="0">
      <w:start w:val="1"/>
      <w:numFmt w:val="decimal"/>
      <w:pStyle w:val="ListNumber"/>
      <w:lvlText w:val="%1."/>
      <w:lvlJc w:val="left"/>
      <w:pPr>
        <w:tabs>
          <w:tab w:val="num" w:pos="360"/>
        </w:tabs>
        <w:ind w:left="360" w:hanging="360"/>
      </w:pPr>
    </w:lvl>
  </w:abstractNum>
  <w:abstractNum w:abstractNumId="1" w15:restartNumberingAfterBreak="0">
    <w:nsid w:val="01304BC4"/>
    <w:multiLevelType w:val="hybridMultilevel"/>
    <w:tmpl w:val="B26C877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46B9B"/>
    <w:multiLevelType w:val="multilevel"/>
    <w:tmpl w:val="A13CFFAC"/>
    <w:lvl w:ilvl="0">
      <w:start w:val="1"/>
      <w:numFmt w:val="upperRoman"/>
      <w:lvlText w:val="%1."/>
      <w:lvlJc w:val="left"/>
      <w:pPr>
        <w:tabs>
          <w:tab w:val="num" w:pos="360"/>
        </w:tabs>
        <w:ind w:left="360" w:hanging="360"/>
      </w:pPr>
      <w:rPr>
        <w:rFonts w:hint="default"/>
      </w:rPr>
    </w:lvl>
    <w:lvl w:ilvl="1">
      <w:start w:val="1"/>
      <w:numFmt w:val="decimal"/>
      <w:pStyle w:val="ArchitectureH2"/>
      <w:lvlText w:val="%1.%2."/>
      <w:lvlJc w:val="left"/>
      <w:pPr>
        <w:tabs>
          <w:tab w:val="num" w:pos="792"/>
        </w:tabs>
        <w:ind w:left="792" w:hanging="432"/>
      </w:pPr>
      <w:rPr>
        <w:rFonts w:hint="default"/>
      </w:rPr>
    </w:lvl>
    <w:lvl w:ilvl="2">
      <w:start w:val="1"/>
      <w:numFmt w:val="decimal"/>
      <w:pStyle w:val="ArchitectureH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63A1AE6"/>
    <w:multiLevelType w:val="hybridMultilevel"/>
    <w:tmpl w:val="5146538C"/>
    <w:lvl w:ilvl="0" w:tplc="7ABC23DA">
      <w:start w:val="1"/>
      <w:numFmt w:val="lowerRoman"/>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37A0D"/>
    <w:multiLevelType w:val="singleLevel"/>
    <w:tmpl w:val="E848BAD2"/>
    <w:lvl w:ilvl="0">
      <w:start w:val="1"/>
      <w:numFmt w:val="bullet"/>
      <w:pStyle w:val="ListBullet2"/>
      <w:lvlText w:val=""/>
      <w:lvlJc w:val="left"/>
      <w:pPr>
        <w:tabs>
          <w:tab w:val="num" w:pos="360"/>
        </w:tabs>
        <w:ind w:left="360" w:hanging="360"/>
      </w:pPr>
      <w:rPr>
        <w:rFonts w:ascii="Symbol" w:hAnsi="Symbol" w:hint="default"/>
      </w:rPr>
    </w:lvl>
  </w:abstractNum>
  <w:abstractNum w:abstractNumId="5" w15:restartNumberingAfterBreak="0">
    <w:nsid w:val="106B14FE"/>
    <w:multiLevelType w:val="hybridMultilevel"/>
    <w:tmpl w:val="3144621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312479F"/>
    <w:multiLevelType w:val="hybridMultilevel"/>
    <w:tmpl w:val="8146CBC8"/>
    <w:lvl w:ilvl="0" w:tplc="6B24CE16">
      <w:start w:val="1"/>
      <w:numFmt w:val="upperLetter"/>
      <w:lvlText w:val="%1."/>
      <w:lvlJc w:val="left"/>
      <w:pPr>
        <w:tabs>
          <w:tab w:val="num" w:pos="360"/>
        </w:tabs>
        <w:ind w:left="360" w:hanging="360"/>
      </w:pPr>
      <w:rPr>
        <w:rFonts w:hint="default"/>
        <w:sz w:val="20"/>
        <w:szCs w:val="20"/>
      </w:rPr>
    </w:lvl>
    <w:lvl w:ilvl="1" w:tplc="D6505900">
      <w:start w:val="4"/>
      <w:numFmt w:val="upp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A80203"/>
    <w:multiLevelType w:val="singleLevel"/>
    <w:tmpl w:val="A8241782"/>
    <w:lvl w:ilvl="0">
      <w:start w:val="1"/>
      <w:numFmt w:val="bullet"/>
      <w:pStyle w:val="Bullet"/>
      <w:lvlText w:val=""/>
      <w:lvlJc w:val="left"/>
      <w:pPr>
        <w:tabs>
          <w:tab w:val="num" w:pos="360"/>
        </w:tabs>
        <w:ind w:left="283" w:hanging="283"/>
      </w:pPr>
      <w:rPr>
        <w:rFonts w:ascii="Symbol" w:hAnsi="Symbol" w:hint="default"/>
      </w:rPr>
    </w:lvl>
  </w:abstractNum>
  <w:abstractNum w:abstractNumId="8" w15:restartNumberingAfterBreak="0">
    <w:nsid w:val="1A405168"/>
    <w:multiLevelType w:val="hybridMultilevel"/>
    <w:tmpl w:val="6792DDCC"/>
    <w:lvl w:ilvl="0" w:tplc="CB449FA8">
      <w:start w:val="1"/>
      <w:numFmt w:val="bullet"/>
      <w:lvlText w:val=""/>
      <w:lvlJc w:val="left"/>
      <w:pPr>
        <w:tabs>
          <w:tab w:val="num" w:pos="720"/>
        </w:tabs>
        <w:ind w:left="720" w:hanging="360"/>
      </w:pPr>
      <w:rPr>
        <w:rFonts w:ascii="Symbol" w:hAnsi="Symbol" w:hint="default"/>
        <w:b w:val="0"/>
        <w:i w:val="0"/>
        <w:color w:val="auto"/>
        <w:sz w:val="18"/>
      </w:rPr>
    </w:lvl>
    <w:lvl w:ilvl="1" w:tplc="04090015">
      <w:start w:val="1"/>
      <w:numFmt w:val="upperLetter"/>
      <w:lvlText w:val="%2."/>
      <w:lvlJc w:val="left"/>
      <w:pPr>
        <w:tabs>
          <w:tab w:val="num" w:pos="1800"/>
        </w:tabs>
        <w:ind w:left="1800" w:hanging="360"/>
      </w:pPr>
      <w:rPr>
        <w:rFonts w:hint="default"/>
        <w:b w:val="0"/>
        <w:i w:val="0"/>
        <w:color w:val="auto"/>
        <w:sz w:val="18"/>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4A059B3"/>
    <w:multiLevelType w:val="hybridMultilevel"/>
    <w:tmpl w:val="4FA272CE"/>
    <w:lvl w:ilvl="0" w:tplc="CB449FA8">
      <w:start w:val="1"/>
      <w:numFmt w:val="bullet"/>
      <w:lvlText w:val=""/>
      <w:lvlJc w:val="left"/>
      <w:pPr>
        <w:tabs>
          <w:tab w:val="num" w:pos="720"/>
        </w:tabs>
        <w:ind w:left="720" w:hanging="360"/>
      </w:pPr>
      <w:rPr>
        <w:rFonts w:ascii="Symbol" w:hAnsi="Symbol" w:hint="default"/>
        <w:b w:val="0"/>
        <w:i w:val="0"/>
        <w:color w:val="auto"/>
        <w:sz w:val="18"/>
      </w:rPr>
    </w:lvl>
    <w:lvl w:ilvl="1" w:tplc="04090015">
      <w:start w:val="1"/>
      <w:numFmt w:val="upperLetter"/>
      <w:lvlText w:val="%2."/>
      <w:lvlJc w:val="left"/>
      <w:pPr>
        <w:tabs>
          <w:tab w:val="num" w:pos="1800"/>
        </w:tabs>
        <w:ind w:left="1800" w:hanging="360"/>
      </w:pPr>
      <w:rPr>
        <w:rFonts w:hint="default"/>
        <w:b w:val="0"/>
        <w:i w:val="0"/>
        <w:color w:val="auto"/>
        <w:sz w:val="18"/>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5F27606"/>
    <w:multiLevelType w:val="hybridMultilevel"/>
    <w:tmpl w:val="7D62A07C"/>
    <w:lvl w:ilvl="0" w:tplc="A81CC24C">
      <w:start w:val="1"/>
      <w:numFmt w:val="bullet"/>
      <w:pStyle w:val="BodyText3"/>
      <w:lvlText w:val=""/>
      <w:lvlJc w:val="left"/>
      <w:pPr>
        <w:tabs>
          <w:tab w:val="num" w:pos="360"/>
        </w:tabs>
        <w:ind w:left="360" w:hanging="360"/>
      </w:pPr>
      <w:rPr>
        <w:rFonts w:ascii="Symbol" w:hAnsi="Symbol" w:hint="default"/>
        <w:sz w:val="16"/>
      </w:rPr>
    </w:lvl>
    <w:lvl w:ilvl="1" w:tplc="94B68246">
      <w:start w:val="1"/>
      <w:numFmt w:val="bullet"/>
      <w:lvlText w:val="o"/>
      <w:lvlJc w:val="left"/>
      <w:pPr>
        <w:tabs>
          <w:tab w:val="num" w:pos="1440"/>
        </w:tabs>
        <w:ind w:left="1368" w:hanging="288"/>
      </w:pPr>
      <w:rPr>
        <w:rFonts w:hint="default"/>
        <w:sz w:val="20"/>
      </w:rPr>
    </w:lvl>
    <w:lvl w:ilvl="2" w:tplc="39A603CE" w:tentative="1">
      <w:start w:val="1"/>
      <w:numFmt w:val="bullet"/>
      <w:lvlText w:val=""/>
      <w:lvlJc w:val="left"/>
      <w:pPr>
        <w:tabs>
          <w:tab w:val="num" w:pos="2160"/>
        </w:tabs>
        <w:ind w:left="2160" w:hanging="360"/>
      </w:pPr>
      <w:rPr>
        <w:rFonts w:ascii="Wingdings" w:hAnsi="Wingdings" w:hint="default"/>
      </w:rPr>
    </w:lvl>
    <w:lvl w:ilvl="3" w:tplc="3CF29DDA" w:tentative="1">
      <w:start w:val="1"/>
      <w:numFmt w:val="bullet"/>
      <w:lvlText w:val=""/>
      <w:lvlJc w:val="left"/>
      <w:pPr>
        <w:tabs>
          <w:tab w:val="num" w:pos="2880"/>
        </w:tabs>
        <w:ind w:left="2880" w:hanging="360"/>
      </w:pPr>
      <w:rPr>
        <w:rFonts w:ascii="Symbol" w:hAnsi="Symbol" w:hint="default"/>
      </w:rPr>
    </w:lvl>
    <w:lvl w:ilvl="4" w:tplc="4224E0D6" w:tentative="1">
      <w:start w:val="1"/>
      <w:numFmt w:val="bullet"/>
      <w:lvlText w:val="o"/>
      <w:lvlJc w:val="left"/>
      <w:pPr>
        <w:tabs>
          <w:tab w:val="num" w:pos="3600"/>
        </w:tabs>
        <w:ind w:left="3600" w:hanging="360"/>
      </w:pPr>
      <w:rPr>
        <w:rFonts w:ascii="Courier New" w:hAnsi="Courier New" w:hint="default"/>
      </w:rPr>
    </w:lvl>
    <w:lvl w:ilvl="5" w:tplc="037C097A" w:tentative="1">
      <w:start w:val="1"/>
      <w:numFmt w:val="bullet"/>
      <w:lvlText w:val=""/>
      <w:lvlJc w:val="left"/>
      <w:pPr>
        <w:tabs>
          <w:tab w:val="num" w:pos="4320"/>
        </w:tabs>
        <w:ind w:left="4320" w:hanging="360"/>
      </w:pPr>
      <w:rPr>
        <w:rFonts w:ascii="Wingdings" w:hAnsi="Wingdings" w:hint="default"/>
      </w:rPr>
    </w:lvl>
    <w:lvl w:ilvl="6" w:tplc="0A9EB396" w:tentative="1">
      <w:start w:val="1"/>
      <w:numFmt w:val="bullet"/>
      <w:lvlText w:val=""/>
      <w:lvlJc w:val="left"/>
      <w:pPr>
        <w:tabs>
          <w:tab w:val="num" w:pos="5040"/>
        </w:tabs>
        <w:ind w:left="5040" w:hanging="360"/>
      </w:pPr>
      <w:rPr>
        <w:rFonts w:ascii="Symbol" w:hAnsi="Symbol" w:hint="default"/>
      </w:rPr>
    </w:lvl>
    <w:lvl w:ilvl="7" w:tplc="2E2A7078" w:tentative="1">
      <w:start w:val="1"/>
      <w:numFmt w:val="bullet"/>
      <w:lvlText w:val="o"/>
      <w:lvlJc w:val="left"/>
      <w:pPr>
        <w:tabs>
          <w:tab w:val="num" w:pos="5760"/>
        </w:tabs>
        <w:ind w:left="5760" w:hanging="360"/>
      </w:pPr>
      <w:rPr>
        <w:rFonts w:ascii="Courier New" w:hAnsi="Courier New" w:hint="default"/>
      </w:rPr>
    </w:lvl>
    <w:lvl w:ilvl="8" w:tplc="2982E0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F43558"/>
    <w:multiLevelType w:val="hybridMultilevel"/>
    <w:tmpl w:val="F97CC564"/>
    <w:lvl w:ilvl="0" w:tplc="29AAD522">
      <w:start w:val="1"/>
      <w:numFmt w:val="upperLetter"/>
      <w:lvlText w:val="%1."/>
      <w:lvlJc w:val="left"/>
      <w:pPr>
        <w:tabs>
          <w:tab w:val="num" w:pos="360"/>
        </w:tabs>
        <w:ind w:left="360" w:hanging="360"/>
      </w:pPr>
      <w:rPr>
        <w:rFonts w:cs="Times New Roman" w:hint="default"/>
        <w:sz w:val="20"/>
        <w:szCs w:val="20"/>
      </w:rPr>
    </w:lvl>
    <w:lvl w:ilvl="1" w:tplc="C2941A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AB5668C"/>
    <w:multiLevelType w:val="multilevel"/>
    <w:tmpl w:val="793C54D6"/>
    <w:styleLink w:val="TOCRed"/>
    <w:lvl w:ilvl="0">
      <w:start w:val="1"/>
      <w:numFmt w:val="bullet"/>
      <w:lvlText w:val=""/>
      <w:lvlJc w:val="left"/>
      <w:pPr>
        <w:tabs>
          <w:tab w:val="num" w:pos="720"/>
        </w:tabs>
        <w:ind w:left="720" w:hanging="360"/>
      </w:pPr>
      <w:rPr>
        <w:rFonts w:ascii="Symbol" w:hAnsi="Symbol"/>
        <w:b/>
        <w:bCs/>
        <w:color w:val="FF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2F5E58"/>
    <w:multiLevelType w:val="hybridMultilevel"/>
    <w:tmpl w:val="56C086B8"/>
    <w:lvl w:ilvl="0" w:tplc="7ABC23DA">
      <w:start w:val="1"/>
      <w:numFmt w:val="lowerRoman"/>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D64AF"/>
    <w:multiLevelType w:val="hybridMultilevel"/>
    <w:tmpl w:val="B7D86FAE"/>
    <w:lvl w:ilvl="0" w:tplc="71A2EBE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23306"/>
    <w:multiLevelType w:val="hybridMultilevel"/>
    <w:tmpl w:val="168E86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4284CA4"/>
    <w:multiLevelType w:val="hybridMultilevel"/>
    <w:tmpl w:val="C6FA0672"/>
    <w:lvl w:ilvl="0" w:tplc="C4347310">
      <w:start w:val="1"/>
      <w:numFmt w:val="upperLetter"/>
      <w:lvlText w:val="%1."/>
      <w:lvlJc w:val="left"/>
      <w:pPr>
        <w:tabs>
          <w:tab w:val="num" w:pos="360"/>
        </w:tabs>
        <w:ind w:left="360" w:hanging="360"/>
      </w:pPr>
      <w:rPr>
        <w:rFont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C0045E"/>
    <w:multiLevelType w:val="multilevel"/>
    <w:tmpl w:val="6FD01DBE"/>
    <w:name w:val="Table Bullet Outline1"/>
    <w:lvl w:ilvl="0">
      <w:start w:val="1"/>
      <w:numFmt w:val="bullet"/>
      <w:pStyle w:val="TableBullet"/>
      <w:lvlText w:val=""/>
      <w:lvlJc w:val="left"/>
      <w:pPr>
        <w:tabs>
          <w:tab w:val="num" w:pos="360"/>
        </w:tabs>
        <w:ind w:left="360" w:hanging="360"/>
      </w:pPr>
      <w:rPr>
        <w:rFonts w:ascii="Symbol" w:hAnsi="Symbol" w:hint="default"/>
        <w:color w:val="auto"/>
        <w:sz w:val="16"/>
      </w:rPr>
    </w:lvl>
    <w:lvl w:ilvl="1">
      <w:start w:val="1"/>
      <w:numFmt w:val="bullet"/>
      <w:lvlText w:val=""/>
      <w:lvlJc w:val="left"/>
      <w:pPr>
        <w:tabs>
          <w:tab w:val="num" w:pos="720"/>
        </w:tabs>
        <w:ind w:left="720" w:hanging="360"/>
      </w:pPr>
      <w:rPr>
        <w:rFonts w:ascii="Wingdings" w:hAnsi="Wingdings" w:hint="default"/>
        <w:b w:val="0"/>
        <w:i w:val="0"/>
        <w:color w:val="auto"/>
        <w:sz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12529E"/>
    <w:multiLevelType w:val="multilevel"/>
    <w:tmpl w:val="6784A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5C32C2C"/>
    <w:multiLevelType w:val="hybridMultilevel"/>
    <w:tmpl w:val="84D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E722E5"/>
    <w:multiLevelType w:val="hybridMultilevel"/>
    <w:tmpl w:val="E2766312"/>
    <w:lvl w:ilvl="0" w:tplc="68BEA790">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4"/>
  </w:num>
  <w:num w:numId="3">
    <w:abstractNumId w:val="7"/>
  </w:num>
  <w:num w:numId="4">
    <w:abstractNumId w:val="0"/>
  </w:num>
  <w:num w:numId="5">
    <w:abstractNumId w:val="14"/>
  </w:num>
  <w:num w:numId="6">
    <w:abstractNumId w:val="12"/>
  </w:num>
  <w:num w:numId="7">
    <w:abstractNumId w:val="11"/>
  </w:num>
  <w:num w:numId="8">
    <w:abstractNumId w:val="2"/>
  </w:num>
  <w:num w:numId="9">
    <w:abstractNumId w:val="6"/>
  </w:num>
  <w:num w:numId="10">
    <w:abstractNumId w:val="5"/>
  </w:num>
  <w:num w:numId="11">
    <w:abstractNumId w:val="17"/>
  </w:num>
  <w:num w:numId="12">
    <w:abstractNumId w:val="1"/>
  </w:num>
  <w:num w:numId="1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3"/>
  </w:num>
  <w:num w:numId="17">
    <w:abstractNumId w:val="16"/>
  </w:num>
  <w:num w:numId="18">
    <w:abstractNumId w:val="8"/>
  </w:num>
  <w:num w:numId="19">
    <w:abstractNumId w:val="9"/>
  </w:num>
  <w:num w:numId="20">
    <w:abstractNumId w:val="19"/>
  </w:num>
  <w:num w:numId="21">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an McQuown">
    <w15:presenceInfo w15:providerId="AD" w15:userId="S::smcquown@nationaloak.com::2a499e61-ccf6-427d-80e6-6824192634b5"/>
  </w15:person>
  <w15:person w15:author="Kevin Haas">
    <w15:presenceInfo w15:providerId="AD" w15:userId="S::kevin.haas@hitachivantara.com::3b756d41-b187-4f49-a2b7-46cc45c11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trackedChanges" w:formatting="1" w:enforcement="1" w:cryptProviderType="rsaAES" w:cryptAlgorithmClass="hash" w:cryptAlgorithmType="typeAny" w:cryptAlgorithmSid="14" w:cryptSpinCount="100000" w:hash="lzi5kXAE+sCq1W1NZyGGhcBpgApkns5uqtlP5hkRlZZz1VotlBmQTewtDXfNs/6wgpEZd6x08gFINLXgbzhWfA==" w:salt="mLZ/UjTg/knyaC9rI0q98g=="/>
  <w:defaultTabStop w:val="720"/>
  <w:drawingGridHorizontalSpacing w:val="11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4D1"/>
    <w:rsid w:val="00006785"/>
    <w:rsid w:val="00007693"/>
    <w:rsid w:val="00010BB9"/>
    <w:rsid w:val="00010E0F"/>
    <w:rsid w:val="00011FCD"/>
    <w:rsid w:val="00015534"/>
    <w:rsid w:val="000155D7"/>
    <w:rsid w:val="00017A91"/>
    <w:rsid w:val="00017AF5"/>
    <w:rsid w:val="000211E1"/>
    <w:rsid w:val="0002494B"/>
    <w:rsid w:val="00025A20"/>
    <w:rsid w:val="000277F3"/>
    <w:rsid w:val="00032C55"/>
    <w:rsid w:val="000341C3"/>
    <w:rsid w:val="0003629A"/>
    <w:rsid w:val="00044651"/>
    <w:rsid w:val="000450A2"/>
    <w:rsid w:val="00046E1A"/>
    <w:rsid w:val="00055190"/>
    <w:rsid w:val="0005519C"/>
    <w:rsid w:val="00060FD7"/>
    <w:rsid w:val="00063984"/>
    <w:rsid w:val="00064C7C"/>
    <w:rsid w:val="00070911"/>
    <w:rsid w:val="00070A5C"/>
    <w:rsid w:val="00076771"/>
    <w:rsid w:val="00077D91"/>
    <w:rsid w:val="000828C3"/>
    <w:rsid w:val="00082CF1"/>
    <w:rsid w:val="000876CC"/>
    <w:rsid w:val="000905DE"/>
    <w:rsid w:val="00091491"/>
    <w:rsid w:val="00093CA4"/>
    <w:rsid w:val="00093CBC"/>
    <w:rsid w:val="00094CD0"/>
    <w:rsid w:val="000959C5"/>
    <w:rsid w:val="000A36D1"/>
    <w:rsid w:val="000A7191"/>
    <w:rsid w:val="000A7AB3"/>
    <w:rsid w:val="000B114D"/>
    <w:rsid w:val="000B1A65"/>
    <w:rsid w:val="000B4A77"/>
    <w:rsid w:val="000B6BDB"/>
    <w:rsid w:val="000C1BE6"/>
    <w:rsid w:val="000D01E9"/>
    <w:rsid w:val="000D23D0"/>
    <w:rsid w:val="000D3D06"/>
    <w:rsid w:val="000E3DF2"/>
    <w:rsid w:val="000E575C"/>
    <w:rsid w:val="000E594A"/>
    <w:rsid w:val="000E74DF"/>
    <w:rsid w:val="000F0E58"/>
    <w:rsid w:val="000F11C0"/>
    <w:rsid w:val="000F1F53"/>
    <w:rsid w:val="000F3E5D"/>
    <w:rsid w:val="00100178"/>
    <w:rsid w:val="001006EF"/>
    <w:rsid w:val="001011E7"/>
    <w:rsid w:val="0010341F"/>
    <w:rsid w:val="00103D22"/>
    <w:rsid w:val="00104F74"/>
    <w:rsid w:val="00105458"/>
    <w:rsid w:val="00105C20"/>
    <w:rsid w:val="00105D55"/>
    <w:rsid w:val="00107487"/>
    <w:rsid w:val="00107E52"/>
    <w:rsid w:val="0011277C"/>
    <w:rsid w:val="001153B4"/>
    <w:rsid w:val="00116834"/>
    <w:rsid w:val="00116897"/>
    <w:rsid w:val="00117E10"/>
    <w:rsid w:val="00117EC3"/>
    <w:rsid w:val="00120CE1"/>
    <w:rsid w:val="001213AC"/>
    <w:rsid w:val="001239A8"/>
    <w:rsid w:val="00124500"/>
    <w:rsid w:val="001276FB"/>
    <w:rsid w:val="00127A5B"/>
    <w:rsid w:val="00127FDA"/>
    <w:rsid w:val="00132143"/>
    <w:rsid w:val="0013356B"/>
    <w:rsid w:val="00133577"/>
    <w:rsid w:val="00133B0B"/>
    <w:rsid w:val="001374C0"/>
    <w:rsid w:val="001378DA"/>
    <w:rsid w:val="00142F14"/>
    <w:rsid w:val="00143017"/>
    <w:rsid w:val="0015071E"/>
    <w:rsid w:val="0015101B"/>
    <w:rsid w:val="00151667"/>
    <w:rsid w:val="00151C9A"/>
    <w:rsid w:val="00153D92"/>
    <w:rsid w:val="00155157"/>
    <w:rsid w:val="001551A4"/>
    <w:rsid w:val="0015619C"/>
    <w:rsid w:val="001570FA"/>
    <w:rsid w:val="00161C46"/>
    <w:rsid w:val="0016392A"/>
    <w:rsid w:val="00165EDF"/>
    <w:rsid w:val="001673CA"/>
    <w:rsid w:val="00167DD3"/>
    <w:rsid w:val="00170433"/>
    <w:rsid w:val="00172B7E"/>
    <w:rsid w:val="00172BAD"/>
    <w:rsid w:val="00175D12"/>
    <w:rsid w:val="00181B29"/>
    <w:rsid w:val="00181FBA"/>
    <w:rsid w:val="00185EBD"/>
    <w:rsid w:val="0018647D"/>
    <w:rsid w:val="001923E8"/>
    <w:rsid w:val="001928DE"/>
    <w:rsid w:val="001930BF"/>
    <w:rsid w:val="0019444E"/>
    <w:rsid w:val="00194C07"/>
    <w:rsid w:val="0019544D"/>
    <w:rsid w:val="001973C5"/>
    <w:rsid w:val="001979BD"/>
    <w:rsid w:val="001A0A62"/>
    <w:rsid w:val="001A2BAF"/>
    <w:rsid w:val="001A50E8"/>
    <w:rsid w:val="001B1E3E"/>
    <w:rsid w:val="001B35F1"/>
    <w:rsid w:val="001B3AB1"/>
    <w:rsid w:val="001B3C79"/>
    <w:rsid w:val="001C13D8"/>
    <w:rsid w:val="001C196A"/>
    <w:rsid w:val="001C46E3"/>
    <w:rsid w:val="001D09F8"/>
    <w:rsid w:val="001D0B88"/>
    <w:rsid w:val="001D2F85"/>
    <w:rsid w:val="001E1985"/>
    <w:rsid w:val="001E3CF6"/>
    <w:rsid w:val="001E3DEB"/>
    <w:rsid w:val="001E4C3A"/>
    <w:rsid w:val="001F0B46"/>
    <w:rsid w:val="001F0C9C"/>
    <w:rsid w:val="001F300C"/>
    <w:rsid w:val="001F3A38"/>
    <w:rsid w:val="001F3D72"/>
    <w:rsid w:val="001F4B20"/>
    <w:rsid w:val="001F74A2"/>
    <w:rsid w:val="00200A07"/>
    <w:rsid w:val="00200AB9"/>
    <w:rsid w:val="00201046"/>
    <w:rsid w:val="002105EE"/>
    <w:rsid w:val="00210A86"/>
    <w:rsid w:val="00211E97"/>
    <w:rsid w:val="00213D5A"/>
    <w:rsid w:val="002146E0"/>
    <w:rsid w:val="00214968"/>
    <w:rsid w:val="0021633D"/>
    <w:rsid w:val="00216380"/>
    <w:rsid w:val="00217BEB"/>
    <w:rsid w:val="002207E6"/>
    <w:rsid w:val="00221932"/>
    <w:rsid w:val="00221E1A"/>
    <w:rsid w:val="002237EF"/>
    <w:rsid w:val="00242452"/>
    <w:rsid w:val="00242BAF"/>
    <w:rsid w:val="00245C3A"/>
    <w:rsid w:val="0024685C"/>
    <w:rsid w:val="00246D74"/>
    <w:rsid w:val="00252CD8"/>
    <w:rsid w:val="002531E0"/>
    <w:rsid w:val="002538BF"/>
    <w:rsid w:val="002571FA"/>
    <w:rsid w:val="00261639"/>
    <w:rsid w:val="00261D28"/>
    <w:rsid w:val="00262B56"/>
    <w:rsid w:val="00262EBF"/>
    <w:rsid w:val="00267719"/>
    <w:rsid w:val="0027239F"/>
    <w:rsid w:val="00275EC6"/>
    <w:rsid w:val="00276253"/>
    <w:rsid w:val="00281CF2"/>
    <w:rsid w:val="00282A9D"/>
    <w:rsid w:val="00283175"/>
    <w:rsid w:val="00283CBE"/>
    <w:rsid w:val="00286F57"/>
    <w:rsid w:val="00291D7D"/>
    <w:rsid w:val="002931EB"/>
    <w:rsid w:val="00293242"/>
    <w:rsid w:val="00295691"/>
    <w:rsid w:val="002A6959"/>
    <w:rsid w:val="002A7D11"/>
    <w:rsid w:val="002B12DB"/>
    <w:rsid w:val="002B3DD7"/>
    <w:rsid w:val="002B459A"/>
    <w:rsid w:val="002B4A7F"/>
    <w:rsid w:val="002B564E"/>
    <w:rsid w:val="002C1771"/>
    <w:rsid w:val="002C51A1"/>
    <w:rsid w:val="002C5AF1"/>
    <w:rsid w:val="002C60ED"/>
    <w:rsid w:val="002C7FFE"/>
    <w:rsid w:val="002D1517"/>
    <w:rsid w:val="002D4C75"/>
    <w:rsid w:val="002D58C0"/>
    <w:rsid w:val="002E4A6D"/>
    <w:rsid w:val="002E4E26"/>
    <w:rsid w:val="002E5C15"/>
    <w:rsid w:val="002E74D7"/>
    <w:rsid w:val="002F79C3"/>
    <w:rsid w:val="00301302"/>
    <w:rsid w:val="00302610"/>
    <w:rsid w:val="00303738"/>
    <w:rsid w:val="00304C94"/>
    <w:rsid w:val="00304E28"/>
    <w:rsid w:val="00306C5B"/>
    <w:rsid w:val="00307543"/>
    <w:rsid w:val="00307E74"/>
    <w:rsid w:val="00312A3A"/>
    <w:rsid w:val="00313B01"/>
    <w:rsid w:val="00320C0C"/>
    <w:rsid w:val="003213A2"/>
    <w:rsid w:val="0032150D"/>
    <w:rsid w:val="00323F5E"/>
    <w:rsid w:val="0032591B"/>
    <w:rsid w:val="0033118E"/>
    <w:rsid w:val="00332A10"/>
    <w:rsid w:val="00333DC9"/>
    <w:rsid w:val="00334308"/>
    <w:rsid w:val="00334EE9"/>
    <w:rsid w:val="003366AE"/>
    <w:rsid w:val="00346A4F"/>
    <w:rsid w:val="00351C9E"/>
    <w:rsid w:val="00352472"/>
    <w:rsid w:val="00357DB3"/>
    <w:rsid w:val="0036159D"/>
    <w:rsid w:val="003618FC"/>
    <w:rsid w:val="003664C6"/>
    <w:rsid w:val="00367783"/>
    <w:rsid w:val="003730B7"/>
    <w:rsid w:val="00377B93"/>
    <w:rsid w:val="00384D22"/>
    <w:rsid w:val="003869EE"/>
    <w:rsid w:val="0039280F"/>
    <w:rsid w:val="00392BE1"/>
    <w:rsid w:val="00393315"/>
    <w:rsid w:val="00393654"/>
    <w:rsid w:val="00396E8F"/>
    <w:rsid w:val="00397AFB"/>
    <w:rsid w:val="00397B21"/>
    <w:rsid w:val="00397BC8"/>
    <w:rsid w:val="003A05AB"/>
    <w:rsid w:val="003A4846"/>
    <w:rsid w:val="003A5504"/>
    <w:rsid w:val="003A6851"/>
    <w:rsid w:val="003A68B8"/>
    <w:rsid w:val="003B5567"/>
    <w:rsid w:val="003B66F2"/>
    <w:rsid w:val="003C153C"/>
    <w:rsid w:val="003D07A4"/>
    <w:rsid w:val="003D0934"/>
    <w:rsid w:val="003D2BAC"/>
    <w:rsid w:val="003D71DE"/>
    <w:rsid w:val="003D734B"/>
    <w:rsid w:val="003E7979"/>
    <w:rsid w:val="003E79C8"/>
    <w:rsid w:val="004003A9"/>
    <w:rsid w:val="00401EF5"/>
    <w:rsid w:val="00401F5B"/>
    <w:rsid w:val="00403E34"/>
    <w:rsid w:val="00405420"/>
    <w:rsid w:val="00410748"/>
    <w:rsid w:val="00411142"/>
    <w:rsid w:val="0041151F"/>
    <w:rsid w:val="00411F3D"/>
    <w:rsid w:val="0041342F"/>
    <w:rsid w:val="00413DF4"/>
    <w:rsid w:val="00414459"/>
    <w:rsid w:val="00414730"/>
    <w:rsid w:val="00416BB0"/>
    <w:rsid w:val="004172E8"/>
    <w:rsid w:val="00417F59"/>
    <w:rsid w:val="00421C88"/>
    <w:rsid w:val="00422D37"/>
    <w:rsid w:val="004248F1"/>
    <w:rsid w:val="0043258F"/>
    <w:rsid w:val="00434E13"/>
    <w:rsid w:val="00435DE0"/>
    <w:rsid w:val="00437810"/>
    <w:rsid w:val="00440E77"/>
    <w:rsid w:val="00440EC2"/>
    <w:rsid w:val="00441E00"/>
    <w:rsid w:val="00450424"/>
    <w:rsid w:val="00451001"/>
    <w:rsid w:val="00453AC3"/>
    <w:rsid w:val="00454090"/>
    <w:rsid w:val="004554E1"/>
    <w:rsid w:val="004567E7"/>
    <w:rsid w:val="00456BB8"/>
    <w:rsid w:val="00456D05"/>
    <w:rsid w:val="0046018C"/>
    <w:rsid w:val="00460AF5"/>
    <w:rsid w:val="0046231F"/>
    <w:rsid w:val="004627F3"/>
    <w:rsid w:val="0046694F"/>
    <w:rsid w:val="00466E29"/>
    <w:rsid w:val="004671FB"/>
    <w:rsid w:val="0047455A"/>
    <w:rsid w:val="00477FD3"/>
    <w:rsid w:val="00480DCB"/>
    <w:rsid w:val="004823B7"/>
    <w:rsid w:val="00482927"/>
    <w:rsid w:val="00482E36"/>
    <w:rsid w:val="00483AE9"/>
    <w:rsid w:val="00483C18"/>
    <w:rsid w:val="00485CF1"/>
    <w:rsid w:val="00485F65"/>
    <w:rsid w:val="00493DD6"/>
    <w:rsid w:val="00494699"/>
    <w:rsid w:val="004A0AD4"/>
    <w:rsid w:val="004A4025"/>
    <w:rsid w:val="004A45F7"/>
    <w:rsid w:val="004B0E1E"/>
    <w:rsid w:val="004C7E3F"/>
    <w:rsid w:val="004D4158"/>
    <w:rsid w:val="004D449D"/>
    <w:rsid w:val="004D4C11"/>
    <w:rsid w:val="004D7B5E"/>
    <w:rsid w:val="004D7C66"/>
    <w:rsid w:val="004D7EED"/>
    <w:rsid w:val="004E0193"/>
    <w:rsid w:val="004E1C84"/>
    <w:rsid w:val="004E2357"/>
    <w:rsid w:val="004E345B"/>
    <w:rsid w:val="004E41F5"/>
    <w:rsid w:val="004E5E0B"/>
    <w:rsid w:val="004E6D35"/>
    <w:rsid w:val="004E7C6A"/>
    <w:rsid w:val="004F1691"/>
    <w:rsid w:val="004F5A17"/>
    <w:rsid w:val="004F7CCB"/>
    <w:rsid w:val="00500248"/>
    <w:rsid w:val="00504CCE"/>
    <w:rsid w:val="005066F8"/>
    <w:rsid w:val="00510B66"/>
    <w:rsid w:val="00514DAF"/>
    <w:rsid w:val="00515883"/>
    <w:rsid w:val="005159F4"/>
    <w:rsid w:val="00516FFD"/>
    <w:rsid w:val="005176BC"/>
    <w:rsid w:val="00523C06"/>
    <w:rsid w:val="005240EE"/>
    <w:rsid w:val="00524DC6"/>
    <w:rsid w:val="00525AD5"/>
    <w:rsid w:val="00533A9A"/>
    <w:rsid w:val="00536512"/>
    <w:rsid w:val="00542F1E"/>
    <w:rsid w:val="00542F92"/>
    <w:rsid w:val="0054444D"/>
    <w:rsid w:val="00544FD9"/>
    <w:rsid w:val="00546A0D"/>
    <w:rsid w:val="00555D86"/>
    <w:rsid w:val="00556730"/>
    <w:rsid w:val="0056433F"/>
    <w:rsid w:val="0056601F"/>
    <w:rsid w:val="0057192D"/>
    <w:rsid w:val="005741F7"/>
    <w:rsid w:val="00574B76"/>
    <w:rsid w:val="00574E9D"/>
    <w:rsid w:val="005777D1"/>
    <w:rsid w:val="00577B2B"/>
    <w:rsid w:val="00583023"/>
    <w:rsid w:val="005902D9"/>
    <w:rsid w:val="00591D01"/>
    <w:rsid w:val="00591D47"/>
    <w:rsid w:val="00595693"/>
    <w:rsid w:val="0059583D"/>
    <w:rsid w:val="00595CA9"/>
    <w:rsid w:val="005961FD"/>
    <w:rsid w:val="00596B4B"/>
    <w:rsid w:val="005A1A75"/>
    <w:rsid w:val="005A4686"/>
    <w:rsid w:val="005A61C7"/>
    <w:rsid w:val="005A6469"/>
    <w:rsid w:val="005A6E45"/>
    <w:rsid w:val="005A7A73"/>
    <w:rsid w:val="005B0B73"/>
    <w:rsid w:val="005B3EFC"/>
    <w:rsid w:val="005B4267"/>
    <w:rsid w:val="005B4F78"/>
    <w:rsid w:val="005B5864"/>
    <w:rsid w:val="005B7691"/>
    <w:rsid w:val="005C2D60"/>
    <w:rsid w:val="005C49C5"/>
    <w:rsid w:val="005C4E16"/>
    <w:rsid w:val="005C5410"/>
    <w:rsid w:val="005D10EB"/>
    <w:rsid w:val="005D2945"/>
    <w:rsid w:val="005D623B"/>
    <w:rsid w:val="005E0D57"/>
    <w:rsid w:val="005E23D0"/>
    <w:rsid w:val="005E283B"/>
    <w:rsid w:val="005F08D6"/>
    <w:rsid w:val="005F7D59"/>
    <w:rsid w:val="00605EDE"/>
    <w:rsid w:val="00610331"/>
    <w:rsid w:val="00614680"/>
    <w:rsid w:val="00614863"/>
    <w:rsid w:val="0062083D"/>
    <w:rsid w:val="006211C2"/>
    <w:rsid w:val="00621956"/>
    <w:rsid w:val="00621D18"/>
    <w:rsid w:val="00621F1D"/>
    <w:rsid w:val="00622B32"/>
    <w:rsid w:val="00623756"/>
    <w:rsid w:val="00623A7B"/>
    <w:rsid w:val="00631E04"/>
    <w:rsid w:val="00631E6C"/>
    <w:rsid w:val="00634DA9"/>
    <w:rsid w:val="006378F5"/>
    <w:rsid w:val="006414AD"/>
    <w:rsid w:val="00641E39"/>
    <w:rsid w:val="00642660"/>
    <w:rsid w:val="00645722"/>
    <w:rsid w:val="00647825"/>
    <w:rsid w:val="00647C83"/>
    <w:rsid w:val="00647FD4"/>
    <w:rsid w:val="0065239C"/>
    <w:rsid w:val="006523D9"/>
    <w:rsid w:val="00652B67"/>
    <w:rsid w:val="00655898"/>
    <w:rsid w:val="006564A2"/>
    <w:rsid w:val="00656FD3"/>
    <w:rsid w:val="006603FD"/>
    <w:rsid w:val="006605CA"/>
    <w:rsid w:val="0066482B"/>
    <w:rsid w:val="00666EFA"/>
    <w:rsid w:val="00671C00"/>
    <w:rsid w:val="00672AC6"/>
    <w:rsid w:val="00675368"/>
    <w:rsid w:val="00675994"/>
    <w:rsid w:val="00677609"/>
    <w:rsid w:val="00680743"/>
    <w:rsid w:val="006822A0"/>
    <w:rsid w:val="00690B4C"/>
    <w:rsid w:val="00694ED0"/>
    <w:rsid w:val="00696922"/>
    <w:rsid w:val="006B2ED2"/>
    <w:rsid w:val="006B3D99"/>
    <w:rsid w:val="006D051B"/>
    <w:rsid w:val="006D1861"/>
    <w:rsid w:val="006D29C4"/>
    <w:rsid w:val="006E1022"/>
    <w:rsid w:val="006E333B"/>
    <w:rsid w:val="006E34F7"/>
    <w:rsid w:val="006E51CB"/>
    <w:rsid w:val="006E644A"/>
    <w:rsid w:val="006F0CCB"/>
    <w:rsid w:val="006F2C5F"/>
    <w:rsid w:val="006F2D9D"/>
    <w:rsid w:val="006F305E"/>
    <w:rsid w:val="006F4D86"/>
    <w:rsid w:val="006F61D3"/>
    <w:rsid w:val="006F7EC0"/>
    <w:rsid w:val="0070053A"/>
    <w:rsid w:val="00700A82"/>
    <w:rsid w:val="007028EF"/>
    <w:rsid w:val="007032E9"/>
    <w:rsid w:val="00703707"/>
    <w:rsid w:val="007045E6"/>
    <w:rsid w:val="00710C06"/>
    <w:rsid w:val="007144AD"/>
    <w:rsid w:val="007160D7"/>
    <w:rsid w:val="00717337"/>
    <w:rsid w:val="007175E2"/>
    <w:rsid w:val="00717639"/>
    <w:rsid w:val="007237B0"/>
    <w:rsid w:val="00725DBD"/>
    <w:rsid w:val="00726231"/>
    <w:rsid w:val="007264A1"/>
    <w:rsid w:val="00726681"/>
    <w:rsid w:val="007279F4"/>
    <w:rsid w:val="00732791"/>
    <w:rsid w:val="00734AC8"/>
    <w:rsid w:val="007359A9"/>
    <w:rsid w:val="00740ADE"/>
    <w:rsid w:val="007412E4"/>
    <w:rsid w:val="00745A09"/>
    <w:rsid w:val="007556A0"/>
    <w:rsid w:val="00755FFC"/>
    <w:rsid w:val="00757AC7"/>
    <w:rsid w:val="0076186F"/>
    <w:rsid w:val="007628C3"/>
    <w:rsid w:val="007628F0"/>
    <w:rsid w:val="007711F9"/>
    <w:rsid w:val="0077237B"/>
    <w:rsid w:val="007737FA"/>
    <w:rsid w:val="007740BB"/>
    <w:rsid w:val="007848FA"/>
    <w:rsid w:val="00791686"/>
    <w:rsid w:val="00794914"/>
    <w:rsid w:val="00794F01"/>
    <w:rsid w:val="007960E2"/>
    <w:rsid w:val="00796E32"/>
    <w:rsid w:val="007A2732"/>
    <w:rsid w:val="007A2AFB"/>
    <w:rsid w:val="007A5D62"/>
    <w:rsid w:val="007B05D0"/>
    <w:rsid w:val="007B1D58"/>
    <w:rsid w:val="007B34F8"/>
    <w:rsid w:val="007B449A"/>
    <w:rsid w:val="007B748E"/>
    <w:rsid w:val="007B7CBB"/>
    <w:rsid w:val="007C0157"/>
    <w:rsid w:val="007C39EF"/>
    <w:rsid w:val="007C73D5"/>
    <w:rsid w:val="007D21B0"/>
    <w:rsid w:val="007D2328"/>
    <w:rsid w:val="007D4557"/>
    <w:rsid w:val="007E09B5"/>
    <w:rsid w:val="007E3134"/>
    <w:rsid w:val="007E441A"/>
    <w:rsid w:val="007E44B6"/>
    <w:rsid w:val="007E525F"/>
    <w:rsid w:val="007E568D"/>
    <w:rsid w:val="007E5792"/>
    <w:rsid w:val="007E7DEE"/>
    <w:rsid w:val="007F0E70"/>
    <w:rsid w:val="007F543D"/>
    <w:rsid w:val="007F5D73"/>
    <w:rsid w:val="007F732A"/>
    <w:rsid w:val="00800F76"/>
    <w:rsid w:val="00805E73"/>
    <w:rsid w:val="00811602"/>
    <w:rsid w:val="00811DB0"/>
    <w:rsid w:val="00814AD4"/>
    <w:rsid w:val="00816D17"/>
    <w:rsid w:val="00821147"/>
    <w:rsid w:val="008248F2"/>
    <w:rsid w:val="00825DC0"/>
    <w:rsid w:val="008351EF"/>
    <w:rsid w:val="008422CE"/>
    <w:rsid w:val="00842A3B"/>
    <w:rsid w:val="00844471"/>
    <w:rsid w:val="008445AB"/>
    <w:rsid w:val="008458F7"/>
    <w:rsid w:val="00846F3E"/>
    <w:rsid w:val="00850058"/>
    <w:rsid w:val="00855A6B"/>
    <w:rsid w:val="0086049B"/>
    <w:rsid w:val="00862ABD"/>
    <w:rsid w:val="008641CD"/>
    <w:rsid w:val="00866BDD"/>
    <w:rsid w:val="00867CD2"/>
    <w:rsid w:val="00873871"/>
    <w:rsid w:val="00873FDA"/>
    <w:rsid w:val="00877166"/>
    <w:rsid w:val="008771AD"/>
    <w:rsid w:val="00877D03"/>
    <w:rsid w:val="008829F8"/>
    <w:rsid w:val="00893A28"/>
    <w:rsid w:val="008A209C"/>
    <w:rsid w:val="008A27C7"/>
    <w:rsid w:val="008A6DFD"/>
    <w:rsid w:val="008A743C"/>
    <w:rsid w:val="008A7611"/>
    <w:rsid w:val="008B13A2"/>
    <w:rsid w:val="008B4AF3"/>
    <w:rsid w:val="008B4FA9"/>
    <w:rsid w:val="008C07E4"/>
    <w:rsid w:val="008C5E23"/>
    <w:rsid w:val="008C61C0"/>
    <w:rsid w:val="008D3085"/>
    <w:rsid w:val="008D3B55"/>
    <w:rsid w:val="008D4795"/>
    <w:rsid w:val="008D47AD"/>
    <w:rsid w:val="008D63AB"/>
    <w:rsid w:val="008E02A0"/>
    <w:rsid w:val="008E087B"/>
    <w:rsid w:val="008E0D08"/>
    <w:rsid w:val="008E2DD4"/>
    <w:rsid w:val="008E3413"/>
    <w:rsid w:val="008E6E35"/>
    <w:rsid w:val="008F02BE"/>
    <w:rsid w:val="008F06F8"/>
    <w:rsid w:val="008F0A83"/>
    <w:rsid w:val="008F1496"/>
    <w:rsid w:val="008F1B81"/>
    <w:rsid w:val="00901B0A"/>
    <w:rsid w:val="0090393E"/>
    <w:rsid w:val="00903ECA"/>
    <w:rsid w:val="0090489A"/>
    <w:rsid w:val="00905F5A"/>
    <w:rsid w:val="009079DE"/>
    <w:rsid w:val="00910328"/>
    <w:rsid w:val="00910BB7"/>
    <w:rsid w:val="00910EEA"/>
    <w:rsid w:val="0091191E"/>
    <w:rsid w:val="009139B7"/>
    <w:rsid w:val="00913F08"/>
    <w:rsid w:val="0091435E"/>
    <w:rsid w:val="00917437"/>
    <w:rsid w:val="00921C1A"/>
    <w:rsid w:val="00922562"/>
    <w:rsid w:val="0092538D"/>
    <w:rsid w:val="009266EA"/>
    <w:rsid w:val="00931F08"/>
    <w:rsid w:val="009330E6"/>
    <w:rsid w:val="00933456"/>
    <w:rsid w:val="00933FA8"/>
    <w:rsid w:val="009349BA"/>
    <w:rsid w:val="009354F6"/>
    <w:rsid w:val="00935F41"/>
    <w:rsid w:val="0093606A"/>
    <w:rsid w:val="00942B18"/>
    <w:rsid w:val="009440F4"/>
    <w:rsid w:val="009455C3"/>
    <w:rsid w:val="00946943"/>
    <w:rsid w:val="00950F47"/>
    <w:rsid w:val="00951278"/>
    <w:rsid w:val="00951FFD"/>
    <w:rsid w:val="0095309A"/>
    <w:rsid w:val="00954D44"/>
    <w:rsid w:val="00957AD1"/>
    <w:rsid w:val="0096027B"/>
    <w:rsid w:val="00961666"/>
    <w:rsid w:val="00961D42"/>
    <w:rsid w:val="0097014D"/>
    <w:rsid w:val="0097067F"/>
    <w:rsid w:val="00974549"/>
    <w:rsid w:val="009823CF"/>
    <w:rsid w:val="00983C68"/>
    <w:rsid w:val="0098710E"/>
    <w:rsid w:val="009873F8"/>
    <w:rsid w:val="00990B57"/>
    <w:rsid w:val="009916B3"/>
    <w:rsid w:val="00992EB9"/>
    <w:rsid w:val="00993156"/>
    <w:rsid w:val="00993721"/>
    <w:rsid w:val="00997B12"/>
    <w:rsid w:val="009A04AF"/>
    <w:rsid w:val="009A30D4"/>
    <w:rsid w:val="009A3736"/>
    <w:rsid w:val="009A574A"/>
    <w:rsid w:val="009B003E"/>
    <w:rsid w:val="009B1B48"/>
    <w:rsid w:val="009B2F66"/>
    <w:rsid w:val="009C024D"/>
    <w:rsid w:val="009C42FA"/>
    <w:rsid w:val="009C7EFE"/>
    <w:rsid w:val="009D1C10"/>
    <w:rsid w:val="009D6F53"/>
    <w:rsid w:val="009E3108"/>
    <w:rsid w:val="009E4284"/>
    <w:rsid w:val="009E666F"/>
    <w:rsid w:val="009F0E82"/>
    <w:rsid w:val="009F3846"/>
    <w:rsid w:val="009F5301"/>
    <w:rsid w:val="009F710C"/>
    <w:rsid w:val="00A014DF"/>
    <w:rsid w:val="00A055B0"/>
    <w:rsid w:val="00A10298"/>
    <w:rsid w:val="00A16E82"/>
    <w:rsid w:val="00A17D23"/>
    <w:rsid w:val="00A21030"/>
    <w:rsid w:val="00A240D9"/>
    <w:rsid w:val="00A26509"/>
    <w:rsid w:val="00A351DF"/>
    <w:rsid w:val="00A35A43"/>
    <w:rsid w:val="00A411DD"/>
    <w:rsid w:val="00A41938"/>
    <w:rsid w:val="00A4553A"/>
    <w:rsid w:val="00A47358"/>
    <w:rsid w:val="00A50B44"/>
    <w:rsid w:val="00A55741"/>
    <w:rsid w:val="00A55DCB"/>
    <w:rsid w:val="00A65D7B"/>
    <w:rsid w:val="00A6643A"/>
    <w:rsid w:val="00A72610"/>
    <w:rsid w:val="00A72685"/>
    <w:rsid w:val="00A76999"/>
    <w:rsid w:val="00A8018C"/>
    <w:rsid w:val="00A83E24"/>
    <w:rsid w:val="00A86383"/>
    <w:rsid w:val="00A866BF"/>
    <w:rsid w:val="00A87300"/>
    <w:rsid w:val="00A873A5"/>
    <w:rsid w:val="00A92C3F"/>
    <w:rsid w:val="00A9453A"/>
    <w:rsid w:val="00A960DD"/>
    <w:rsid w:val="00A97124"/>
    <w:rsid w:val="00AA0959"/>
    <w:rsid w:val="00AA310D"/>
    <w:rsid w:val="00AA4ED4"/>
    <w:rsid w:val="00AA7500"/>
    <w:rsid w:val="00AB07E7"/>
    <w:rsid w:val="00AB2587"/>
    <w:rsid w:val="00AB30CA"/>
    <w:rsid w:val="00AB5195"/>
    <w:rsid w:val="00AC0081"/>
    <w:rsid w:val="00AC0A2A"/>
    <w:rsid w:val="00AC0E79"/>
    <w:rsid w:val="00AC2C02"/>
    <w:rsid w:val="00AC5E56"/>
    <w:rsid w:val="00AC647D"/>
    <w:rsid w:val="00AC744A"/>
    <w:rsid w:val="00AD2C2B"/>
    <w:rsid w:val="00AD2F42"/>
    <w:rsid w:val="00AD3BA4"/>
    <w:rsid w:val="00AD58E2"/>
    <w:rsid w:val="00AD63F5"/>
    <w:rsid w:val="00AD7B4A"/>
    <w:rsid w:val="00AE0E05"/>
    <w:rsid w:val="00AE171E"/>
    <w:rsid w:val="00AF0788"/>
    <w:rsid w:val="00AF6CE5"/>
    <w:rsid w:val="00B00B36"/>
    <w:rsid w:val="00B01DE1"/>
    <w:rsid w:val="00B04FEC"/>
    <w:rsid w:val="00B05C8A"/>
    <w:rsid w:val="00B100C8"/>
    <w:rsid w:val="00B1086A"/>
    <w:rsid w:val="00B11073"/>
    <w:rsid w:val="00B115E1"/>
    <w:rsid w:val="00B14542"/>
    <w:rsid w:val="00B15937"/>
    <w:rsid w:val="00B15A3C"/>
    <w:rsid w:val="00B15F2A"/>
    <w:rsid w:val="00B16C96"/>
    <w:rsid w:val="00B2140A"/>
    <w:rsid w:val="00B25324"/>
    <w:rsid w:val="00B26690"/>
    <w:rsid w:val="00B2738E"/>
    <w:rsid w:val="00B30AC4"/>
    <w:rsid w:val="00B30DB7"/>
    <w:rsid w:val="00B327D1"/>
    <w:rsid w:val="00B34953"/>
    <w:rsid w:val="00B34A60"/>
    <w:rsid w:val="00B35F10"/>
    <w:rsid w:val="00B37A39"/>
    <w:rsid w:val="00B37BAE"/>
    <w:rsid w:val="00B40DE5"/>
    <w:rsid w:val="00B44444"/>
    <w:rsid w:val="00B46190"/>
    <w:rsid w:val="00B5296E"/>
    <w:rsid w:val="00B5633B"/>
    <w:rsid w:val="00B573A8"/>
    <w:rsid w:val="00B616F8"/>
    <w:rsid w:val="00B61956"/>
    <w:rsid w:val="00B626ED"/>
    <w:rsid w:val="00B639D7"/>
    <w:rsid w:val="00B65987"/>
    <w:rsid w:val="00B7001F"/>
    <w:rsid w:val="00B81CAA"/>
    <w:rsid w:val="00B8579B"/>
    <w:rsid w:val="00B976F8"/>
    <w:rsid w:val="00BA14FE"/>
    <w:rsid w:val="00BA3637"/>
    <w:rsid w:val="00BA459F"/>
    <w:rsid w:val="00BA5BF7"/>
    <w:rsid w:val="00BA6B50"/>
    <w:rsid w:val="00BB5A4E"/>
    <w:rsid w:val="00BC0E89"/>
    <w:rsid w:val="00BC1363"/>
    <w:rsid w:val="00BC27E4"/>
    <w:rsid w:val="00BC5004"/>
    <w:rsid w:val="00BC7C36"/>
    <w:rsid w:val="00BD048A"/>
    <w:rsid w:val="00BD583D"/>
    <w:rsid w:val="00BD5AEA"/>
    <w:rsid w:val="00BE5963"/>
    <w:rsid w:val="00BE5B4C"/>
    <w:rsid w:val="00BF1E99"/>
    <w:rsid w:val="00BF37EE"/>
    <w:rsid w:val="00BF5DB4"/>
    <w:rsid w:val="00BF79CB"/>
    <w:rsid w:val="00C0105E"/>
    <w:rsid w:val="00C013EA"/>
    <w:rsid w:val="00C058EC"/>
    <w:rsid w:val="00C14174"/>
    <w:rsid w:val="00C23246"/>
    <w:rsid w:val="00C25A94"/>
    <w:rsid w:val="00C25C4E"/>
    <w:rsid w:val="00C266FB"/>
    <w:rsid w:val="00C270D3"/>
    <w:rsid w:val="00C33FF2"/>
    <w:rsid w:val="00C34D92"/>
    <w:rsid w:val="00C35CB5"/>
    <w:rsid w:val="00C413F6"/>
    <w:rsid w:val="00C41987"/>
    <w:rsid w:val="00C41B76"/>
    <w:rsid w:val="00C42C82"/>
    <w:rsid w:val="00C45536"/>
    <w:rsid w:val="00C45B7C"/>
    <w:rsid w:val="00C50ED2"/>
    <w:rsid w:val="00C5293F"/>
    <w:rsid w:val="00C56EF0"/>
    <w:rsid w:val="00C61502"/>
    <w:rsid w:val="00C65FB9"/>
    <w:rsid w:val="00C66517"/>
    <w:rsid w:val="00C70653"/>
    <w:rsid w:val="00C745FB"/>
    <w:rsid w:val="00C75FA6"/>
    <w:rsid w:val="00C76447"/>
    <w:rsid w:val="00C76AE1"/>
    <w:rsid w:val="00C80BF2"/>
    <w:rsid w:val="00C8113E"/>
    <w:rsid w:val="00C81172"/>
    <w:rsid w:val="00C829EC"/>
    <w:rsid w:val="00C832F8"/>
    <w:rsid w:val="00C857A2"/>
    <w:rsid w:val="00C956D0"/>
    <w:rsid w:val="00CA2E71"/>
    <w:rsid w:val="00CA448B"/>
    <w:rsid w:val="00CA4A1E"/>
    <w:rsid w:val="00CA75E4"/>
    <w:rsid w:val="00CB0DB7"/>
    <w:rsid w:val="00CB13CB"/>
    <w:rsid w:val="00CB3596"/>
    <w:rsid w:val="00CB4554"/>
    <w:rsid w:val="00CB5AC1"/>
    <w:rsid w:val="00CB5D9E"/>
    <w:rsid w:val="00CC1E33"/>
    <w:rsid w:val="00CC287D"/>
    <w:rsid w:val="00CC4759"/>
    <w:rsid w:val="00CC7454"/>
    <w:rsid w:val="00CC75A0"/>
    <w:rsid w:val="00CC766D"/>
    <w:rsid w:val="00CD1D5C"/>
    <w:rsid w:val="00CD22E6"/>
    <w:rsid w:val="00CD73B4"/>
    <w:rsid w:val="00CE4EB2"/>
    <w:rsid w:val="00CE5042"/>
    <w:rsid w:val="00CE56BC"/>
    <w:rsid w:val="00CE6981"/>
    <w:rsid w:val="00CF3172"/>
    <w:rsid w:val="00CF3D51"/>
    <w:rsid w:val="00D034A6"/>
    <w:rsid w:val="00D04956"/>
    <w:rsid w:val="00D12640"/>
    <w:rsid w:val="00D13C4E"/>
    <w:rsid w:val="00D13CE0"/>
    <w:rsid w:val="00D1530F"/>
    <w:rsid w:val="00D15CAC"/>
    <w:rsid w:val="00D2082D"/>
    <w:rsid w:val="00D2335F"/>
    <w:rsid w:val="00D239F7"/>
    <w:rsid w:val="00D2739C"/>
    <w:rsid w:val="00D32BC9"/>
    <w:rsid w:val="00D36E7F"/>
    <w:rsid w:val="00D37B37"/>
    <w:rsid w:val="00D40D25"/>
    <w:rsid w:val="00D417BA"/>
    <w:rsid w:val="00D4697F"/>
    <w:rsid w:val="00D53C45"/>
    <w:rsid w:val="00D5724B"/>
    <w:rsid w:val="00D5767E"/>
    <w:rsid w:val="00D60BE0"/>
    <w:rsid w:val="00D61693"/>
    <w:rsid w:val="00D6387A"/>
    <w:rsid w:val="00D64503"/>
    <w:rsid w:val="00D6477F"/>
    <w:rsid w:val="00D6706F"/>
    <w:rsid w:val="00D6790F"/>
    <w:rsid w:val="00D7029A"/>
    <w:rsid w:val="00D72EE3"/>
    <w:rsid w:val="00D73D3F"/>
    <w:rsid w:val="00D73F51"/>
    <w:rsid w:val="00D74A75"/>
    <w:rsid w:val="00D77394"/>
    <w:rsid w:val="00D77E61"/>
    <w:rsid w:val="00D81B92"/>
    <w:rsid w:val="00D81CAC"/>
    <w:rsid w:val="00D84B83"/>
    <w:rsid w:val="00D87026"/>
    <w:rsid w:val="00D919F4"/>
    <w:rsid w:val="00D9223C"/>
    <w:rsid w:val="00D9312F"/>
    <w:rsid w:val="00D9377D"/>
    <w:rsid w:val="00D93DF8"/>
    <w:rsid w:val="00D94B73"/>
    <w:rsid w:val="00D9516C"/>
    <w:rsid w:val="00D9593B"/>
    <w:rsid w:val="00DA2ABF"/>
    <w:rsid w:val="00DA48AE"/>
    <w:rsid w:val="00DA7DFD"/>
    <w:rsid w:val="00DB0A0F"/>
    <w:rsid w:val="00DB2F80"/>
    <w:rsid w:val="00DB6D1C"/>
    <w:rsid w:val="00DB76EC"/>
    <w:rsid w:val="00DC32AD"/>
    <w:rsid w:val="00DC5C8F"/>
    <w:rsid w:val="00DD163E"/>
    <w:rsid w:val="00DD2B10"/>
    <w:rsid w:val="00DD73D6"/>
    <w:rsid w:val="00DE000D"/>
    <w:rsid w:val="00DE059F"/>
    <w:rsid w:val="00DE3D11"/>
    <w:rsid w:val="00DE65FD"/>
    <w:rsid w:val="00DF108C"/>
    <w:rsid w:val="00DF37EE"/>
    <w:rsid w:val="00DF4F78"/>
    <w:rsid w:val="00DF6E02"/>
    <w:rsid w:val="00DF6E94"/>
    <w:rsid w:val="00E047AA"/>
    <w:rsid w:val="00E04C74"/>
    <w:rsid w:val="00E06273"/>
    <w:rsid w:val="00E07F01"/>
    <w:rsid w:val="00E07FAA"/>
    <w:rsid w:val="00E11741"/>
    <w:rsid w:val="00E118A0"/>
    <w:rsid w:val="00E128A1"/>
    <w:rsid w:val="00E15721"/>
    <w:rsid w:val="00E17CF9"/>
    <w:rsid w:val="00E17D3C"/>
    <w:rsid w:val="00E2142F"/>
    <w:rsid w:val="00E24295"/>
    <w:rsid w:val="00E24597"/>
    <w:rsid w:val="00E26B14"/>
    <w:rsid w:val="00E2751C"/>
    <w:rsid w:val="00E315CA"/>
    <w:rsid w:val="00E32139"/>
    <w:rsid w:val="00E334EA"/>
    <w:rsid w:val="00E3354B"/>
    <w:rsid w:val="00E33DA9"/>
    <w:rsid w:val="00E352F8"/>
    <w:rsid w:val="00E4024C"/>
    <w:rsid w:val="00E428E8"/>
    <w:rsid w:val="00E506A0"/>
    <w:rsid w:val="00E51677"/>
    <w:rsid w:val="00E51F84"/>
    <w:rsid w:val="00E530F7"/>
    <w:rsid w:val="00E54805"/>
    <w:rsid w:val="00E61442"/>
    <w:rsid w:val="00E62250"/>
    <w:rsid w:val="00E648CC"/>
    <w:rsid w:val="00E8077E"/>
    <w:rsid w:val="00E9711F"/>
    <w:rsid w:val="00E978CF"/>
    <w:rsid w:val="00EA599D"/>
    <w:rsid w:val="00EA6CF7"/>
    <w:rsid w:val="00EB2F54"/>
    <w:rsid w:val="00EB7E3A"/>
    <w:rsid w:val="00EC5845"/>
    <w:rsid w:val="00EC7E0E"/>
    <w:rsid w:val="00ED116F"/>
    <w:rsid w:val="00EF1E5C"/>
    <w:rsid w:val="00EF2681"/>
    <w:rsid w:val="00EF2F7E"/>
    <w:rsid w:val="00EF3259"/>
    <w:rsid w:val="00F10E45"/>
    <w:rsid w:val="00F13329"/>
    <w:rsid w:val="00F14D3C"/>
    <w:rsid w:val="00F214A0"/>
    <w:rsid w:val="00F22BD2"/>
    <w:rsid w:val="00F2330C"/>
    <w:rsid w:val="00F24013"/>
    <w:rsid w:val="00F255CF"/>
    <w:rsid w:val="00F303A1"/>
    <w:rsid w:val="00F323EB"/>
    <w:rsid w:val="00F3584F"/>
    <w:rsid w:val="00F35EFF"/>
    <w:rsid w:val="00F35F49"/>
    <w:rsid w:val="00F4001E"/>
    <w:rsid w:val="00F4426F"/>
    <w:rsid w:val="00F4515F"/>
    <w:rsid w:val="00F45644"/>
    <w:rsid w:val="00F45B74"/>
    <w:rsid w:val="00F465C6"/>
    <w:rsid w:val="00F50CB5"/>
    <w:rsid w:val="00F53A66"/>
    <w:rsid w:val="00F55EAB"/>
    <w:rsid w:val="00F568EF"/>
    <w:rsid w:val="00F623BC"/>
    <w:rsid w:val="00F64772"/>
    <w:rsid w:val="00F647E3"/>
    <w:rsid w:val="00F66E91"/>
    <w:rsid w:val="00F81971"/>
    <w:rsid w:val="00F81EAF"/>
    <w:rsid w:val="00F82554"/>
    <w:rsid w:val="00F834FB"/>
    <w:rsid w:val="00F85C61"/>
    <w:rsid w:val="00F86304"/>
    <w:rsid w:val="00FA23A8"/>
    <w:rsid w:val="00FB4E7E"/>
    <w:rsid w:val="00FB6833"/>
    <w:rsid w:val="00FB6FAC"/>
    <w:rsid w:val="00FC03D2"/>
    <w:rsid w:val="00FC12F2"/>
    <w:rsid w:val="00FC4662"/>
    <w:rsid w:val="00FC5297"/>
    <w:rsid w:val="00FC566F"/>
    <w:rsid w:val="00FD2AC6"/>
    <w:rsid w:val="00FD2E83"/>
    <w:rsid w:val="00FD5FE7"/>
    <w:rsid w:val="00FD74D1"/>
    <w:rsid w:val="00FD7D11"/>
    <w:rsid w:val="00FE5E8C"/>
    <w:rsid w:val="00FE61EB"/>
    <w:rsid w:val="00FE6C3C"/>
    <w:rsid w:val="00FF261C"/>
    <w:rsid w:val="00FF2C66"/>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9C58E9E"/>
  <w15:docId w15:val="{ED53CF2E-1ADB-43B0-B702-8B7926A0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zh-TW"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833"/>
    <w:pPr>
      <w:spacing w:after="60"/>
    </w:pPr>
    <w:rPr>
      <w:rFonts w:ascii="Arial" w:eastAsia="Times New Roman" w:hAnsi="Arial"/>
      <w:sz w:val="22"/>
      <w:lang w:val="en-GB" w:eastAsia="ja-JP" w:bidi="ar-SA"/>
    </w:rPr>
  </w:style>
  <w:style w:type="paragraph" w:styleId="Heading1">
    <w:name w:val="heading 1"/>
    <w:basedOn w:val="Normal"/>
    <w:next w:val="Normal"/>
    <w:qFormat/>
    <w:rsid w:val="00AC0081"/>
    <w:pPr>
      <w:keepNext/>
      <w:pageBreakBefore/>
      <w:spacing w:before="240"/>
      <w:outlineLvl w:val="0"/>
    </w:pPr>
    <w:rPr>
      <w:rFonts w:cs="Arial"/>
      <w:b/>
      <w:bCs/>
      <w:kern w:val="32"/>
      <w:sz w:val="32"/>
      <w:szCs w:val="32"/>
    </w:rPr>
  </w:style>
  <w:style w:type="paragraph" w:styleId="Heading2">
    <w:name w:val="heading 2"/>
    <w:basedOn w:val="Normal"/>
    <w:next w:val="Normal"/>
    <w:link w:val="Heading2Char"/>
    <w:qFormat/>
    <w:rsid w:val="00AC0081"/>
    <w:pPr>
      <w:keepNext/>
      <w:pBdr>
        <w:bottom w:val="single" w:sz="4" w:space="1" w:color="auto"/>
      </w:pBdr>
      <w:spacing w:before="240"/>
      <w:outlineLvl w:val="1"/>
    </w:pPr>
    <w:rPr>
      <w:rFonts w:cs="Arial"/>
      <w:b/>
      <w:bCs/>
      <w:i/>
      <w:iCs/>
      <w:sz w:val="28"/>
      <w:szCs w:val="28"/>
    </w:rPr>
  </w:style>
  <w:style w:type="paragraph" w:styleId="Heading3">
    <w:name w:val="heading 3"/>
    <w:basedOn w:val="Normal"/>
    <w:next w:val="Normal"/>
    <w:qFormat/>
    <w:rsid w:val="00FD74D1"/>
    <w:pPr>
      <w:keepNext/>
      <w:widowControl w:val="0"/>
      <w:spacing w:before="60"/>
      <w:outlineLvl w:val="2"/>
    </w:pPr>
    <w:rPr>
      <w:i/>
    </w:rPr>
  </w:style>
  <w:style w:type="paragraph" w:styleId="Heading4">
    <w:name w:val="heading 4"/>
    <w:basedOn w:val="Normal"/>
    <w:next w:val="Normal"/>
    <w:qFormat/>
    <w:rsid w:val="00EA599D"/>
    <w:pPr>
      <w:keepNext/>
      <w:spacing w:before="240"/>
      <w:outlineLvl w:val="3"/>
    </w:pPr>
    <w:rPr>
      <w:rFonts w:ascii="Times New Roman" w:hAnsi="Times New Roman"/>
      <w:b/>
      <w:bCs/>
      <w:sz w:val="28"/>
      <w:szCs w:val="28"/>
    </w:rPr>
  </w:style>
  <w:style w:type="paragraph" w:styleId="Heading8">
    <w:name w:val="heading 8"/>
    <w:basedOn w:val="Normal"/>
    <w:next w:val="Normal"/>
    <w:qFormat/>
    <w:rsid w:val="005A7A73"/>
    <w:pPr>
      <w:keepNext/>
      <w:tabs>
        <w:tab w:val="left" w:pos="720"/>
      </w:tabs>
      <w:spacing w:after="0" w:line="240" w:lineRule="atLeast"/>
      <w:ind w:left="720" w:hanging="720"/>
      <w:jc w:val="both"/>
      <w:outlineLvl w:val="7"/>
    </w:pPr>
    <w:rPr>
      <w:b/>
      <w:sz w:val="24"/>
      <w:lang w:val="en-US" w:eastAsia="en-US"/>
    </w:rPr>
  </w:style>
  <w:style w:type="paragraph" w:styleId="Heading9">
    <w:name w:val="heading 9"/>
    <w:basedOn w:val="Normal"/>
    <w:next w:val="Normal"/>
    <w:qFormat/>
    <w:rsid w:val="00F45644"/>
    <w:p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0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Pr>
    <w:tcPr>
      <w:vAlign w:val="center"/>
    </w:tcPr>
  </w:style>
  <w:style w:type="paragraph" w:styleId="BodyText3">
    <w:name w:val="Body Text 3"/>
    <w:basedOn w:val="Normal"/>
    <w:next w:val="BodyText"/>
    <w:rsid w:val="00E61442"/>
    <w:pPr>
      <w:numPr>
        <w:numId w:val="1"/>
      </w:numPr>
      <w:tabs>
        <w:tab w:val="clear" w:pos="360"/>
        <w:tab w:val="num" w:pos="720"/>
      </w:tabs>
      <w:autoSpaceDE w:val="0"/>
      <w:autoSpaceDN w:val="0"/>
      <w:adjustRightInd w:val="0"/>
      <w:spacing w:before="60"/>
      <w:ind w:firstLine="0"/>
      <w:jc w:val="both"/>
    </w:pPr>
    <w:rPr>
      <w:rFonts w:cs="Arial"/>
      <w:b/>
      <w:bCs/>
      <w:lang w:eastAsia="en-US"/>
    </w:rPr>
  </w:style>
  <w:style w:type="paragraph" w:styleId="BodyText">
    <w:name w:val="Body Text"/>
    <w:basedOn w:val="Normal"/>
    <w:rsid w:val="0090489A"/>
    <w:pPr>
      <w:spacing w:after="120"/>
      <w:ind w:left="360"/>
      <w:jc w:val="both"/>
    </w:pPr>
    <w:rPr>
      <w:lang w:eastAsia="en-US"/>
    </w:rPr>
  </w:style>
  <w:style w:type="paragraph" w:styleId="ListBullet2">
    <w:name w:val="List Bullet 2"/>
    <w:basedOn w:val="Normal"/>
    <w:rsid w:val="001006EF"/>
    <w:pPr>
      <w:numPr>
        <w:numId w:val="2"/>
      </w:numPr>
    </w:pPr>
    <w:rPr>
      <w:rFonts w:cs="Arial"/>
      <w:noProof/>
    </w:rPr>
  </w:style>
  <w:style w:type="paragraph" w:styleId="Header">
    <w:name w:val="header"/>
    <w:aliases w:val="ESC-HEADER,Text"/>
    <w:basedOn w:val="Normal"/>
    <w:link w:val="HeaderChar"/>
    <w:rsid w:val="00FD74D1"/>
    <w:pPr>
      <w:tabs>
        <w:tab w:val="center" w:pos="4153"/>
        <w:tab w:val="right" w:pos="8306"/>
      </w:tabs>
    </w:pPr>
    <w:rPr>
      <w:sz w:val="16"/>
    </w:rPr>
  </w:style>
  <w:style w:type="paragraph" w:styleId="Footer">
    <w:name w:val="footer"/>
    <w:basedOn w:val="Normal"/>
    <w:link w:val="FooterChar"/>
    <w:rsid w:val="00FD74D1"/>
    <w:pPr>
      <w:tabs>
        <w:tab w:val="center" w:pos="4153"/>
        <w:tab w:val="right" w:pos="8306"/>
      </w:tabs>
    </w:pPr>
    <w:rPr>
      <w:sz w:val="16"/>
    </w:rPr>
  </w:style>
  <w:style w:type="paragraph" w:styleId="ListBullet">
    <w:name w:val="List Bullet"/>
    <w:basedOn w:val="StyleLeft05Before3ptAfter3pt"/>
    <w:rsid w:val="005A7A73"/>
  </w:style>
  <w:style w:type="paragraph" w:customStyle="1" w:styleId="Bullet">
    <w:name w:val="Bullet"/>
    <w:basedOn w:val="Normal"/>
    <w:rsid w:val="00FD74D1"/>
    <w:pPr>
      <w:numPr>
        <w:numId w:val="3"/>
      </w:numPr>
      <w:tabs>
        <w:tab w:val="left" w:pos="1440"/>
        <w:tab w:val="left" w:pos="2160"/>
        <w:tab w:val="left" w:pos="2880"/>
        <w:tab w:val="left" w:pos="3600"/>
        <w:tab w:val="decimal" w:pos="6912"/>
        <w:tab w:val="decimal" w:pos="8352"/>
      </w:tabs>
      <w:spacing w:line="300" w:lineRule="exact"/>
    </w:pPr>
  </w:style>
  <w:style w:type="paragraph" w:styleId="TOC1">
    <w:name w:val="toc 1"/>
    <w:basedOn w:val="Normal"/>
    <w:next w:val="Normal"/>
    <w:semiHidden/>
    <w:rsid w:val="00FD74D1"/>
    <w:pPr>
      <w:tabs>
        <w:tab w:val="right" w:leader="dot" w:pos="8630"/>
      </w:tabs>
      <w:spacing w:before="120"/>
    </w:pPr>
    <w:rPr>
      <w:b/>
      <w:iCs/>
      <w:szCs w:val="10"/>
      <w:lang w:val="en-US" w:eastAsia="en-US"/>
    </w:rPr>
  </w:style>
  <w:style w:type="paragraph" w:styleId="TOC2">
    <w:name w:val="toc 2"/>
    <w:basedOn w:val="Normal"/>
    <w:next w:val="Normal"/>
    <w:semiHidden/>
    <w:rsid w:val="00FD74D1"/>
    <w:pPr>
      <w:tabs>
        <w:tab w:val="right" w:leader="dot" w:pos="8630"/>
      </w:tabs>
      <w:ind w:left="202"/>
    </w:pPr>
    <w:rPr>
      <w:iCs/>
      <w:szCs w:val="10"/>
      <w:lang w:val="en-US" w:eastAsia="en-US"/>
    </w:rPr>
  </w:style>
  <w:style w:type="paragraph" w:styleId="TOC3">
    <w:name w:val="toc 3"/>
    <w:basedOn w:val="Normal"/>
    <w:next w:val="Normal"/>
    <w:autoRedefine/>
    <w:semiHidden/>
    <w:rsid w:val="00FD74D1"/>
    <w:pPr>
      <w:tabs>
        <w:tab w:val="right" w:leader="dot" w:pos="8630"/>
      </w:tabs>
      <w:ind w:left="403"/>
    </w:pPr>
    <w:rPr>
      <w:iCs/>
      <w:szCs w:val="10"/>
      <w:lang w:val="en-US" w:eastAsia="en-US"/>
    </w:rPr>
  </w:style>
  <w:style w:type="character" w:styleId="Hyperlink">
    <w:name w:val="Hyperlink"/>
    <w:rsid w:val="00FD74D1"/>
    <w:rPr>
      <w:color w:val="0000FF"/>
      <w:u w:val="single"/>
    </w:rPr>
  </w:style>
  <w:style w:type="character" w:styleId="PageNumber">
    <w:name w:val="page number"/>
    <w:basedOn w:val="DefaultParagraphFont"/>
    <w:rsid w:val="00FD74D1"/>
  </w:style>
  <w:style w:type="paragraph" w:customStyle="1" w:styleId="StyleBoldBefore3ptAfter3pt">
    <w:name w:val="Style Bold Before:  3 pt After:  3 pt"/>
    <w:basedOn w:val="Normal"/>
    <w:rsid w:val="00FD74D1"/>
    <w:rPr>
      <w:b/>
      <w:bCs/>
    </w:rPr>
  </w:style>
  <w:style w:type="paragraph" w:customStyle="1" w:styleId="StyleLeft05Before3ptAfter3pt">
    <w:name w:val="Style Left:  0.5&quot; Before:  3 pt After:  3 pt"/>
    <w:basedOn w:val="Normal"/>
    <w:rsid w:val="00FD74D1"/>
    <w:rPr>
      <w:lang w:val="en-US" w:eastAsia="en-US"/>
    </w:rPr>
  </w:style>
  <w:style w:type="paragraph" w:styleId="DocumentMap">
    <w:name w:val="Document Map"/>
    <w:basedOn w:val="Normal"/>
    <w:semiHidden/>
    <w:rsid w:val="00FD74D1"/>
    <w:pPr>
      <w:shd w:val="clear" w:color="auto" w:fill="000080"/>
    </w:pPr>
    <w:rPr>
      <w:rFonts w:ascii="Tahoma" w:hAnsi="Tahoma" w:cs="Tahoma"/>
      <w:sz w:val="20"/>
    </w:rPr>
  </w:style>
  <w:style w:type="paragraph" w:customStyle="1" w:styleId="ChapterSubtitle">
    <w:name w:val="Chapter Subtitle"/>
    <w:basedOn w:val="Normal"/>
    <w:next w:val="BodyText"/>
    <w:rsid w:val="005A7A73"/>
    <w:pPr>
      <w:keepNext/>
      <w:keepLines/>
      <w:spacing w:before="360" w:after="360"/>
      <w:jc w:val="center"/>
    </w:pPr>
    <w:rPr>
      <w:i/>
      <w:kern w:val="28"/>
      <w:sz w:val="28"/>
      <w:lang w:val="en-US" w:eastAsia="en-US"/>
    </w:rPr>
  </w:style>
  <w:style w:type="character" w:styleId="CommentReference">
    <w:name w:val="annotation reference"/>
    <w:semiHidden/>
    <w:rsid w:val="00485CF1"/>
    <w:rPr>
      <w:sz w:val="16"/>
      <w:szCs w:val="16"/>
    </w:rPr>
  </w:style>
  <w:style w:type="paragraph" w:styleId="CommentText">
    <w:name w:val="annotation text"/>
    <w:basedOn w:val="Normal"/>
    <w:semiHidden/>
    <w:rsid w:val="00485CF1"/>
    <w:rPr>
      <w:sz w:val="20"/>
    </w:rPr>
  </w:style>
  <w:style w:type="paragraph" w:styleId="CommentSubject">
    <w:name w:val="annotation subject"/>
    <w:basedOn w:val="CommentText"/>
    <w:next w:val="CommentText"/>
    <w:semiHidden/>
    <w:rsid w:val="00485CF1"/>
    <w:rPr>
      <w:b/>
      <w:bCs/>
    </w:rPr>
  </w:style>
  <w:style w:type="paragraph" w:styleId="BalloonText">
    <w:name w:val="Balloon Text"/>
    <w:basedOn w:val="Normal"/>
    <w:semiHidden/>
    <w:rsid w:val="00485CF1"/>
    <w:rPr>
      <w:rFonts w:ascii="Tahoma" w:hAnsi="Tahoma" w:cs="Tahoma"/>
      <w:sz w:val="16"/>
      <w:szCs w:val="16"/>
    </w:rPr>
  </w:style>
  <w:style w:type="paragraph" w:styleId="BodyText2">
    <w:name w:val="Body Text 2"/>
    <w:basedOn w:val="Normal"/>
    <w:rsid w:val="002B564E"/>
    <w:pPr>
      <w:spacing w:after="0" w:line="400" w:lineRule="atLeast"/>
      <w:ind w:left="1080"/>
    </w:pPr>
    <w:rPr>
      <w:rFonts w:ascii="Times New Roman" w:hAnsi="Times New Roman"/>
      <w:sz w:val="24"/>
      <w:lang w:val="en-US" w:eastAsia="en-US"/>
    </w:rPr>
  </w:style>
  <w:style w:type="paragraph" w:styleId="BodyTextIndent2">
    <w:name w:val="Body Text Indent 2"/>
    <w:basedOn w:val="Normal"/>
    <w:rsid w:val="004172E8"/>
    <w:pPr>
      <w:spacing w:after="0" w:line="240" w:lineRule="atLeast"/>
      <w:ind w:left="1440" w:hanging="720"/>
    </w:pPr>
    <w:rPr>
      <w:rFonts w:ascii="Times New Roman" w:hAnsi="Times New Roman"/>
      <w:sz w:val="24"/>
      <w:lang w:val="en-US" w:eastAsia="en-US"/>
    </w:rPr>
  </w:style>
  <w:style w:type="paragraph" w:customStyle="1" w:styleId="StyleHeading2ArialBoldItalic">
    <w:name w:val="Style Heading 2 + Arial Bold Italic"/>
    <w:basedOn w:val="Heading2"/>
    <w:autoRedefine/>
    <w:rsid w:val="00647FD4"/>
    <w:pPr>
      <w:pBdr>
        <w:bottom w:val="none" w:sz="0" w:space="0" w:color="auto"/>
      </w:pBdr>
    </w:pPr>
    <w:rPr>
      <w:rFonts w:cs="Times New Roman"/>
      <w:szCs w:val="20"/>
      <w:lang w:val="en-US" w:eastAsia="en-US"/>
    </w:rPr>
  </w:style>
  <w:style w:type="character" w:styleId="Strong">
    <w:name w:val="Strong"/>
    <w:qFormat/>
    <w:rsid w:val="00AB5195"/>
    <w:rPr>
      <w:b/>
      <w:bCs/>
    </w:rPr>
  </w:style>
  <w:style w:type="paragraph" w:styleId="ListNumber">
    <w:name w:val="List Number"/>
    <w:basedOn w:val="Normal"/>
    <w:rsid w:val="008771AD"/>
    <w:pPr>
      <w:numPr>
        <w:numId w:val="4"/>
      </w:numPr>
      <w:spacing w:after="0"/>
    </w:pPr>
    <w:rPr>
      <w:noProof/>
      <w:sz w:val="20"/>
      <w:lang w:val="en-US" w:eastAsia="en-US"/>
    </w:rPr>
  </w:style>
  <w:style w:type="character" w:customStyle="1" w:styleId="Heading2Char">
    <w:name w:val="Heading 2 Char"/>
    <w:link w:val="Heading2"/>
    <w:rsid w:val="008771AD"/>
    <w:rPr>
      <w:rFonts w:ascii="Arial" w:hAnsi="Arial" w:cs="Arial"/>
      <w:b/>
      <w:bCs/>
      <w:i/>
      <w:iCs/>
      <w:sz w:val="28"/>
      <w:szCs w:val="28"/>
      <w:lang w:val="en-GB" w:eastAsia="ja-JP" w:bidi="ar-SA"/>
    </w:rPr>
  </w:style>
  <w:style w:type="paragraph" w:styleId="PlainText">
    <w:name w:val="Plain Text"/>
    <w:basedOn w:val="Normal"/>
    <w:rsid w:val="00172BAD"/>
    <w:pPr>
      <w:spacing w:after="0"/>
    </w:pPr>
    <w:rPr>
      <w:rFonts w:ascii="Courier New" w:hAnsi="Courier New" w:cs="Courier New"/>
      <w:sz w:val="20"/>
      <w:lang w:val="en-US" w:eastAsia="en-US"/>
    </w:rPr>
  </w:style>
  <w:style w:type="paragraph" w:customStyle="1" w:styleId="UCAlpha">
    <w:name w:val="UC Alpha"/>
    <w:basedOn w:val="Normal"/>
    <w:next w:val="Normal"/>
    <w:link w:val="UCAlphaChar"/>
    <w:rsid w:val="00AD2C2B"/>
    <w:pPr>
      <w:spacing w:after="240" w:line="240" w:lineRule="atLeast"/>
      <w:ind w:left="1080"/>
    </w:pPr>
    <w:rPr>
      <w:sz w:val="20"/>
      <w:lang w:val="en-US" w:eastAsia="en-US"/>
    </w:rPr>
  </w:style>
  <w:style w:type="character" w:customStyle="1" w:styleId="UCAlphaChar">
    <w:name w:val="UC Alpha Char"/>
    <w:link w:val="UCAlpha"/>
    <w:rsid w:val="00AD2C2B"/>
    <w:rPr>
      <w:rFonts w:ascii="Arial" w:hAnsi="Arial"/>
      <w:lang w:val="en-US" w:eastAsia="en-US" w:bidi="ar-SA"/>
    </w:rPr>
  </w:style>
  <w:style w:type="paragraph" w:styleId="NormalWeb">
    <w:name w:val="Normal (Web)"/>
    <w:basedOn w:val="Normal"/>
    <w:unhideWhenUsed/>
    <w:rsid w:val="005066F8"/>
    <w:pPr>
      <w:spacing w:before="100" w:beforeAutospacing="1" w:after="100" w:afterAutospacing="1"/>
    </w:pPr>
    <w:rPr>
      <w:rFonts w:ascii="Times New Roman" w:eastAsia="MS Mincho" w:hAnsi="Times New Roman"/>
      <w:sz w:val="24"/>
      <w:szCs w:val="24"/>
      <w:lang w:val="en-US"/>
    </w:rPr>
  </w:style>
  <w:style w:type="numbering" w:customStyle="1" w:styleId="TOCRed">
    <w:name w:val="TOC_Red"/>
    <w:basedOn w:val="NoList"/>
    <w:rsid w:val="00291D7D"/>
    <w:pPr>
      <w:numPr>
        <w:numId w:val="6"/>
      </w:numPr>
    </w:pPr>
  </w:style>
  <w:style w:type="character" w:customStyle="1" w:styleId="HeaderChar">
    <w:name w:val="Header Char"/>
    <w:aliases w:val="ESC-HEADER Char,Text Char"/>
    <w:link w:val="Header"/>
    <w:rsid w:val="007960E2"/>
    <w:rPr>
      <w:rFonts w:ascii="Arial" w:eastAsia="Times New Roman" w:hAnsi="Arial"/>
      <w:sz w:val="16"/>
      <w:lang w:val="en-GB" w:eastAsia="ja-JP" w:bidi="ar-SA"/>
    </w:rPr>
  </w:style>
  <w:style w:type="paragraph" w:customStyle="1" w:styleId="ArchitectureH2">
    <w:name w:val="Architecture H2"/>
    <w:next w:val="Normal"/>
    <w:rsid w:val="00696922"/>
    <w:pPr>
      <w:keepNext/>
      <w:keepLines/>
      <w:numPr>
        <w:ilvl w:val="1"/>
        <w:numId w:val="8"/>
      </w:numPr>
      <w:spacing w:before="120" w:after="60"/>
      <w:outlineLvl w:val="1"/>
    </w:pPr>
    <w:rPr>
      <w:rFonts w:ascii="CG Times" w:eastAsia="Times New Roman" w:hAnsi="CG Times"/>
      <w:b/>
      <w:i/>
      <w:snapToGrid w:val="0"/>
      <w:sz w:val="24"/>
      <w:lang w:eastAsia="en-US" w:bidi="ar-SA"/>
    </w:rPr>
  </w:style>
  <w:style w:type="paragraph" w:customStyle="1" w:styleId="ArchitectureH3">
    <w:name w:val="Architecture H3"/>
    <w:next w:val="Normal"/>
    <w:rsid w:val="00696922"/>
    <w:pPr>
      <w:keepNext/>
      <w:keepLines/>
      <w:numPr>
        <w:ilvl w:val="2"/>
        <w:numId w:val="8"/>
      </w:numPr>
      <w:spacing w:before="60" w:after="60"/>
      <w:outlineLvl w:val="2"/>
    </w:pPr>
    <w:rPr>
      <w:rFonts w:ascii="CG Times" w:eastAsia="Times New Roman" w:hAnsi="CG Times"/>
      <w:snapToGrid w:val="0"/>
      <w:sz w:val="24"/>
      <w:lang w:eastAsia="en-US" w:bidi="ar-SA"/>
    </w:rPr>
  </w:style>
  <w:style w:type="paragraph" w:customStyle="1" w:styleId="ArchitectureH1">
    <w:name w:val="Architecture H1"/>
    <w:next w:val="Normal"/>
    <w:rsid w:val="00696922"/>
    <w:pPr>
      <w:spacing w:before="240" w:after="120"/>
      <w:outlineLvl w:val="0"/>
    </w:pPr>
    <w:rPr>
      <w:rFonts w:ascii="CG Times" w:eastAsia="Times New Roman" w:hAnsi="CG Times"/>
      <w:b/>
      <w:sz w:val="28"/>
      <w:lang w:eastAsia="en-US" w:bidi="ar-SA"/>
    </w:rPr>
  </w:style>
  <w:style w:type="paragraph" w:customStyle="1" w:styleId="NormalArial">
    <w:name w:val="Normal + Arial"/>
    <w:basedOn w:val="Normal"/>
    <w:rsid w:val="00696922"/>
    <w:pPr>
      <w:autoSpaceDE w:val="0"/>
      <w:autoSpaceDN w:val="0"/>
      <w:adjustRightInd w:val="0"/>
      <w:spacing w:after="0"/>
    </w:pPr>
    <w:rPr>
      <w:rFonts w:eastAsia="MS Mincho" w:cs="Arial"/>
      <w:sz w:val="20"/>
      <w:lang w:val="en-US" w:eastAsia="zh-CN"/>
    </w:rPr>
  </w:style>
  <w:style w:type="paragraph" w:customStyle="1" w:styleId="msolistparagraph0">
    <w:name w:val="msolistparagraph"/>
    <w:basedOn w:val="Normal"/>
    <w:rsid w:val="00104F74"/>
    <w:pPr>
      <w:spacing w:after="0"/>
      <w:ind w:left="720"/>
      <w:jc w:val="both"/>
    </w:pPr>
    <w:rPr>
      <w:rFonts w:ascii="Calibri" w:eastAsia="MS Mincho" w:hAnsi="Calibri"/>
      <w:sz w:val="21"/>
      <w:szCs w:val="21"/>
      <w:lang w:val="en-US"/>
    </w:rPr>
  </w:style>
  <w:style w:type="character" w:customStyle="1" w:styleId="FooterChar">
    <w:name w:val="Footer Char"/>
    <w:link w:val="Footer"/>
    <w:locked/>
    <w:rsid w:val="00396E8F"/>
    <w:rPr>
      <w:rFonts w:ascii="Arial" w:eastAsia="Times New Roman" w:hAnsi="Arial"/>
      <w:sz w:val="16"/>
      <w:lang w:val="en-GB" w:eastAsia="ja-JP" w:bidi="ar-SA"/>
    </w:rPr>
  </w:style>
  <w:style w:type="table" w:styleId="TableProfessional">
    <w:name w:val="Table Professional"/>
    <w:basedOn w:val="TableNormal"/>
    <w:rsid w:val="00D81B92"/>
    <w:pPr>
      <w:spacing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E17CF9"/>
    <w:pPr>
      <w:spacing w:after="200" w:line="276" w:lineRule="auto"/>
      <w:ind w:left="720"/>
      <w:contextualSpacing/>
    </w:pPr>
    <w:rPr>
      <w:rFonts w:ascii="Calibri" w:eastAsia="SimSun" w:hAnsi="Calibri"/>
      <w:szCs w:val="22"/>
      <w:lang w:val="en-US" w:eastAsia="zh-CN"/>
    </w:rPr>
  </w:style>
  <w:style w:type="paragraph" w:customStyle="1" w:styleId="TableBullet">
    <w:name w:val="Table_Bullet"/>
    <w:basedOn w:val="Normal"/>
    <w:pPr>
      <w:numPr>
        <w:numId w:val="11"/>
      </w:numPr>
      <w:spacing w:after="0"/>
    </w:pPr>
    <w:rPr>
      <w:snapToGrid w:val="0"/>
      <w:sz w:val="1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881029">
      <w:bodyDiv w:val="1"/>
      <w:marLeft w:val="0"/>
      <w:marRight w:val="0"/>
      <w:marTop w:val="0"/>
      <w:marBottom w:val="0"/>
      <w:divBdr>
        <w:top w:val="none" w:sz="0" w:space="0" w:color="auto"/>
        <w:left w:val="none" w:sz="0" w:space="0" w:color="auto"/>
        <w:bottom w:val="none" w:sz="0" w:space="0" w:color="auto"/>
        <w:right w:val="none" w:sz="0" w:space="0" w:color="auto"/>
      </w:divBdr>
    </w:div>
    <w:div w:id="562109649">
      <w:bodyDiv w:val="1"/>
      <w:marLeft w:val="0"/>
      <w:marRight w:val="0"/>
      <w:marTop w:val="0"/>
      <w:marBottom w:val="0"/>
      <w:divBdr>
        <w:top w:val="none" w:sz="0" w:space="0" w:color="auto"/>
        <w:left w:val="none" w:sz="0" w:space="0" w:color="auto"/>
        <w:bottom w:val="none" w:sz="0" w:space="0" w:color="auto"/>
        <w:right w:val="none" w:sz="0" w:space="0" w:color="auto"/>
      </w:divBdr>
    </w:div>
    <w:div w:id="704409477">
      <w:bodyDiv w:val="1"/>
      <w:marLeft w:val="0"/>
      <w:marRight w:val="0"/>
      <w:marTop w:val="0"/>
      <w:marBottom w:val="0"/>
      <w:divBdr>
        <w:top w:val="none" w:sz="0" w:space="0" w:color="auto"/>
        <w:left w:val="none" w:sz="0" w:space="0" w:color="auto"/>
        <w:bottom w:val="none" w:sz="0" w:space="0" w:color="auto"/>
        <w:right w:val="none" w:sz="0" w:space="0" w:color="auto"/>
      </w:divBdr>
    </w:div>
    <w:div w:id="883103345">
      <w:bodyDiv w:val="1"/>
      <w:marLeft w:val="0"/>
      <w:marRight w:val="0"/>
      <w:marTop w:val="0"/>
      <w:marBottom w:val="0"/>
      <w:divBdr>
        <w:top w:val="none" w:sz="0" w:space="0" w:color="auto"/>
        <w:left w:val="none" w:sz="0" w:space="0" w:color="auto"/>
        <w:bottom w:val="none" w:sz="0" w:space="0" w:color="auto"/>
        <w:right w:val="none" w:sz="0" w:space="0" w:color="auto"/>
      </w:divBdr>
    </w:div>
    <w:div w:id="1044907898">
      <w:bodyDiv w:val="1"/>
      <w:marLeft w:val="0"/>
      <w:marRight w:val="0"/>
      <w:marTop w:val="0"/>
      <w:marBottom w:val="0"/>
      <w:divBdr>
        <w:top w:val="none" w:sz="0" w:space="0" w:color="auto"/>
        <w:left w:val="none" w:sz="0" w:space="0" w:color="auto"/>
        <w:bottom w:val="none" w:sz="0" w:space="0" w:color="auto"/>
        <w:right w:val="none" w:sz="0" w:space="0" w:color="auto"/>
      </w:divBdr>
    </w:div>
    <w:div w:id="1058557545">
      <w:bodyDiv w:val="1"/>
      <w:marLeft w:val="0"/>
      <w:marRight w:val="0"/>
      <w:marTop w:val="0"/>
      <w:marBottom w:val="0"/>
      <w:divBdr>
        <w:top w:val="none" w:sz="0" w:space="0" w:color="auto"/>
        <w:left w:val="none" w:sz="0" w:space="0" w:color="auto"/>
        <w:bottom w:val="none" w:sz="0" w:space="0" w:color="auto"/>
        <w:right w:val="none" w:sz="0" w:space="0" w:color="auto"/>
      </w:divBdr>
      <w:divsChild>
        <w:div w:id="1145203134">
          <w:marLeft w:val="0"/>
          <w:marRight w:val="0"/>
          <w:marTop w:val="0"/>
          <w:marBottom w:val="0"/>
          <w:divBdr>
            <w:top w:val="none" w:sz="0" w:space="0" w:color="auto"/>
            <w:left w:val="none" w:sz="0" w:space="0" w:color="auto"/>
            <w:bottom w:val="none" w:sz="0" w:space="0" w:color="auto"/>
            <w:right w:val="none" w:sz="0" w:space="0" w:color="auto"/>
          </w:divBdr>
          <w:divsChild>
            <w:div w:id="1500660306">
              <w:marLeft w:val="0"/>
              <w:marRight w:val="0"/>
              <w:marTop w:val="0"/>
              <w:marBottom w:val="0"/>
              <w:divBdr>
                <w:top w:val="none" w:sz="0" w:space="0" w:color="auto"/>
                <w:left w:val="none" w:sz="0" w:space="0" w:color="auto"/>
                <w:bottom w:val="none" w:sz="0" w:space="0" w:color="auto"/>
                <w:right w:val="none" w:sz="0" w:space="0" w:color="auto"/>
              </w:divBdr>
            </w:div>
            <w:div w:id="1751734717">
              <w:marLeft w:val="0"/>
              <w:marRight w:val="0"/>
              <w:marTop w:val="0"/>
              <w:marBottom w:val="0"/>
              <w:divBdr>
                <w:top w:val="none" w:sz="0" w:space="0" w:color="auto"/>
                <w:left w:val="none" w:sz="0" w:space="0" w:color="auto"/>
                <w:bottom w:val="none" w:sz="0" w:space="0" w:color="auto"/>
                <w:right w:val="none" w:sz="0" w:space="0" w:color="auto"/>
              </w:divBdr>
            </w:div>
            <w:div w:id="19200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8706">
      <w:bodyDiv w:val="1"/>
      <w:marLeft w:val="0"/>
      <w:marRight w:val="0"/>
      <w:marTop w:val="0"/>
      <w:marBottom w:val="0"/>
      <w:divBdr>
        <w:top w:val="none" w:sz="0" w:space="0" w:color="auto"/>
        <w:left w:val="none" w:sz="0" w:space="0" w:color="auto"/>
        <w:bottom w:val="none" w:sz="0" w:space="0" w:color="auto"/>
        <w:right w:val="none" w:sz="0" w:space="0" w:color="auto"/>
      </w:divBdr>
    </w:div>
    <w:div w:id="1595481124">
      <w:bodyDiv w:val="1"/>
      <w:marLeft w:val="0"/>
      <w:marRight w:val="0"/>
      <w:marTop w:val="0"/>
      <w:marBottom w:val="0"/>
      <w:divBdr>
        <w:top w:val="none" w:sz="0" w:space="0" w:color="auto"/>
        <w:left w:val="none" w:sz="0" w:space="0" w:color="auto"/>
        <w:bottom w:val="none" w:sz="0" w:space="0" w:color="auto"/>
        <w:right w:val="none" w:sz="0" w:space="0" w:color="auto"/>
      </w:divBdr>
    </w:div>
    <w:div w:id="1721514600">
      <w:bodyDiv w:val="1"/>
      <w:marLeft w:val="0"/>
      <w:marRight w:val="0"/>
      <w:marTop w:val="0"/>
      <w:marBottom w:val="0"/>
      <w:divBdr>
        <w:top w:val="none" w:sz="0" w:space="0" w:color="auto"/>
        <w:left w:val="none" w:sz="0" w:space="0" w:color="auto"/>
        <w:bottom w:val="none" w:sz="0" w:space="0" w:color="auto"/>
        <w:right w:val="none" w:sz="0" w:space="0" w:color="auto"/>
      </w:divBdr>
    </w:div>
    <w:div w:id="2068529070">
      <w:bodyDiv w:val="1"/>
      <w:marLeft w:val="0"/>
      <w:marRight w:val="0"/>
      <w:marTop w:val="0"/>
      <w:marBottom w:val="0"/>
      <w:divBdr>
        <w:top w:val="none" w:sz="0" w:space="0" w:color="auto"/>
        <w:left w:val="none" w:sz="0" w:space="0" w:color="auto"/>
        <w:bottom w:val="none" w:sz="0" w:space="0" w:color="auto"/>
        <w:right w:val="none" w:sz="0" w:space="0" w:color="auto"/>
      </w:divBdr>
    </w:div>
    <w:div w:id="207173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IconOverlay xmlns="http://schemas.microsoft.com/sharepoint/v4" xsi:nil="true"/>
    <Ratings xmlns="http://schemas.microsoft.com/sharepoint/v3" xsi:nil="true"/>
    <LikedBy xmlns="http://schemas.microsoft.com/sharepoint/v3">
      <UserInfo>
        <DisplayName/>
        <AccountId xsi:nil="true"/>
        <AccountType/>
      </UserInfo>
    </LikedBy>
    <_ResourceType xmlns="http://schemas.microsoft.com/sharepoint/v3/fields">99 - Other</_ResourceType>
    <TaxCatchAll xmlns="76c7d617-2171-44d2-9b1c-c9fba8100a69"/>
    <TaxKeywordTaxHTField xmlns="56ee75a9-b2d0-42ee-b4b9-cb123700bb67">
      <Terms xmlns="http://schemas.microsoft.com/office/infopath/2007/PartnerControls"/>
    </TaxKeywordTaxHTField>
    <RatedBy xmlns="http://schemas.microsoft.com/sharepoint/v3">
      <UserInfo>
        <DisplayName/>
        <AccountId xsi:nil="true"/>
        <AccountType/>
      </UserInfo>
    </RatedBy>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4AB60BBD3C0E947B162490B936DC456" ma:contentTypeVersion="16" ma:contentTypeDescription="Create a new document." ma:contentTypeScope="" ma:versionID="2239135108f7f761d6df863ca889bbb8">
  <xsd:schema xmlns:xsd="http://www.w3.org/2001/XMLSchema" xmlns:xs="http://www.w3.org/2001/XMLSchema" xmlns:p="http://schemas.microsoft.com/office/2006/metadata/properties" xmlns:ns1="http://schemas.microsoft.com/sharepoint/v3" xmlns:ns2="56ee75a9-b2d0-42ee-b4b9-cb123700bb67" xmlns:ns3="82e279a5-b6c7-4736-910f-52a6a7157610" xmlns:ns4="http://schemas.microsoft.com/sharepoint/v3/fields" xmlns:ns5="76c7d617-2171-44d2-9b1c-c9fba8100a69" xmlns:ns6="http://schemas.microsoft.com/sharepoint/v4" targetNamespace="http://schemas.microsoft.com/office/2006/metadata/properties" ma:root="true" ma:fieldsID="63b24e496a1cbbf655cf2fea59c96e59" ns1:_="" ns2:_="" ns3:_="" ns4:_="" ns5:_="" ns6:_="">
    <xsd:import namespace="http://schemas.microsoft.com/sharepoint/v3"/>
    <xsd:import namespace="56ee75a9-b2d0-42ee-b4b9-cb123700bb67"/>
    <xsd:import namespace="82e279a5-b6c7-4736-910f-52a6a7157610"/>
    <xsd:import namespace="http://schemas.microsoft.com/sharepoint/v3/fields"/>
    <xsd:import namespace="76c7d617-2171-44d2-9b1c-c9fba8100a69"/>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_ResourceType" minOccurs="0"/>
                <xsd:element ref="ns1:RatedBy" minOccurs="0"/>
                <xsd:element ref="ns1:Ratings" minOccurs="0"/>
                <xsd:element ref="ns1:LikesCount" minOccurs="0"/>
                <xsd:element ref="ns1:LikedBy" minOccurs="0"/>
                <xsd:element ref="ns2:TaxKeywordTaxHTField" minOccurs="0"/>
                <xsd:element ref="ns5:TaxCatchAll" minOccurs="0"/>
                <xsd:element ref="ns5:TaxCatchAllLabel"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edBy" ma:index="2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1" nillable="true" ma:displayName="User ratings" ma:description="User ratings for the item" ma:hidden="true" ma:internalName="Ratings">
      <xsd:simpleType>
        <xsd:restriction base="dms:Note"/>
      </xsd:simpleType>
    </xsd:element>
    <xsd:element name="LikesCount" ma:index="22" nillable="true" ma:displayName="Number of Likes" ma:internalName="LikesCount">
      <xsd:simpleType>
        <xsd:restriction base="dms:Unknown"/>
      </xsd:simpleType>
    </xsd:element>
    <xsd:element name="LikedBy" ma:index="2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ee75a9-b2d0-42ee-b4b9-cb123700bb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KeywordTaxHTField" ma:index="24" nillable="true" ma:taxonomy="true" ma:internalName="TaxKeywordTaxHTField" ma:taxonomyFieldName="TaxKeyword" ma:displayName="Enterprise Keywords" ma:fieldId="{23f27201-bee3-471e-b2e7-b64fd8b7ca38}" ma:taxonomyMulti="true" ma:sspId="37650c0f-eee0-4e17-8522-a3a6532ea55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2e279a5-b6c7-4736-910f-52a6a715761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19" nillable="true" ma:displayName="Resource Type" ma:default="99 - Other" ma:description="A set of categories, functions, genres or aggregation levels" ma:format="Dropdown" ma:internalName="_ResourceType">
      <xsd:simpleType>
        <xsd:restriction base="dms:Choice">
          <xsd:enumeration value="00 - Home Page"/>
          <xsd:enumeration value="01 - Background - Overview"/>
          <xsd:enumeration value="10 - Prerequisite - Required"/>
          <xsd:enumeration value="11 - Prerequisite - Good to Know"/>
          <xsd:enumeration value="21 - Level 1 Training - User Foundations"/>
          <xsd:enumeration value="22 - Level 2 Training - Admin or Solution in use"/>
          <xsd:enumeration value="23 - Level 3 Training - Engineer"/>
          <xsd:enumeration value="90 - From the Field"/>
          <xsd:enumeration value="50 - Customer - Active"/>
          <xsd:enumeration value="51 - Customer - Won"/>
          <xsd:enumeration value="52 - Customer - Prospect"/>
          <xsd:enumeration value="57 - Customer - Lost"/>
          <xsd:enumeration value="58 - Customer - Complete"/>
          <xsd:enumeration value="60 - Case Study"/>
          <xsd:enumeration value="99 - Other"/>
        </xsd:restriction>
      </xsd:simpleType>
    </xsd:element>
  </xsd:schema>
  <xsd:schema xmlns:xsd="http://www.w3.org/2001/XMLSchema" xmlns:xs="http://www.w3.org/2001/XMLSchema" xmlns:dms="http://schemas.microsoft.com/office/2006/documentManagement/types" xmlns:pc="http://schemas.microsoft.com/office/infopath/2007/PartnerControls" targetNamespace="76c7d617-2171-44d2-9b1c-c9fba8100a69"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8f4c7f58-8b34-4280-8578-5c28130ff16d}" ma:internalName="TaxCatchAll" ma:showField="CatchAllData" ma:web="56ee75a9-b2d0-42ee-b4b9-cb123700bb67">
      <xsd:complexType>
        <xsd:complexContent>
          <xsd:extension base="dms:MultiChoiceLookup">
            <xsd:sequence>
              <xsd:element name="Value" type="dms:Lookup" maxOccurs="unbounded" minOccurs="0" nillable="true"/>
            </xsd:sequence>
          </xsd:extension>
        </xsd:complexContent>
      </xsd:complexType>
    </xsd:element>
    <xsd:element name="TaxCatchAllLabel" ma:index="26" nillable="true" ma:displayName="Taxonomy Catch All Column1" ma:hidden="true" ma:list="{8f4c7f58-8b34-4280-8578-5c28130ff16d}" ma:internalName="TaxCatchAllLabel" ma:readOnly="true" ma:showField="CatchAllDataLabel" ma:web="56ee75a9-b2d0-42ee-b4b9-cb123700bb6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7A372C-0BCB-44BA-8C85-05D7312F38B8}">
  <ds:schemaRefs>
    <ds:schemaRef ds:uri="http://schemas.microsoft.com/sharepoint/v3/contenttype/forms"/>
  </ds:schemaRefs>
</ds:datastoreItem>
</file>

<file path=customXml/itemProps2.xml><?xml version="1.0" encoding="utf-8"?>
<ds:datastoreItem xmlns:ds="http://schemas.openxmlformats.org/officeDocument/2006/customXml" ds:itemID="{F814AE30-4E4E-44D6-80B3-8DCB0DBA3FAA}">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http://schemas.microsoft.com/sharepoint/v3/fields"/>
    <ds:schemaRef ds:uri="76c7d617-2171-44d2-9b1c-c9fba8100a69"/>
    <ds:schemaRef ds:uri="56ee75a9-b2d0-42ee-b4b9-cb123700bb67"/>
  </ds:schemaRefs>
</ds:datastoreItem>
</file>

<file path=customXml/itemProps3.xml><?xml version="1.0" encoding="utf-8"?>
<ds:datastoreItem xmlns:ds="http://schemas.openxmlformats.org/officeDocument/2006/customXml" ds:itemID="{17B30F00-997C-473A-A601-9E7F0478D3CA}">
  <ds:schemaRefs>
    <ds:schemaRef ds:uri="http://schemas.openxmlformats.org/officeDocument/2006/bibliography"/>
  </ds:schemaRefs>
</ds:datastoreItem>
</file>

<file path=customXml/itemProps4.xml><?xml version="1.0" encoding="utf-8"?>
<ds:datastoreItem xmlns:ds="http://schemas.openxmlformats.org/officeDocument/2006/customXml" ds:itemID="{D4D85B42-E7F7-4AB1-B176-A325C3C4E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ee75a9-b2d0-42ee-b4b9-cb123700bb67"/>
    <ds:schemaRef ds:uri="82e279a5-b6c7-4736-910f-52a6a7157610"/>
    <ds:schemaRef ds:uri="http://schemas.microsoft.com/sharepoint/v3/fields"/>
    <ds:schemaRef ds:uri="76c7d617-2171-44d2-9b1c-c9fba8100a6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3019</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NOD-47319-20350361-AR 12.15.2020</vt:lpstr>
    </vt:vector>
  </TitlesOfParts>
  <Company>HDS</Company>
  <LinksUpToDate>false</LinksUpToDate>
  <CharactersWithSpaces>20791</CharactersWithSpaces>
  <SharedDoc>false</SharedDoc>
  <HLinks>
    <vt:vector size="6" baseType="variant">
      <vt:variant>
        <vt:i4>6619227</vt:i4>
      </vt:variant>
      <vt:variant>
        <vt:i4>155610</vt:i4>
      </vt:variant>
      <vt:variant>
        <vt:i4>1025</vt:i4>
      </vt:variant>
      <vt:variant>
        <vt:i4>1</vt:i4>
      </vt:variant>
      <vt:variant>
        <vt:lpwstr>cid:image003.png@01CB2405.1D74C760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NOD-47319-20350361-AR 12.15.2020</dc:title>
  <dc:creator>JF Masse;OpenTBS 1.9.4;Antonio Reynoso</dc:creator>
  <cp:lastModifiedBy>Stephan McQuown</cp:lastModifiedBy>
  <cp:revision>4</cp:revision>
  <cp:lastPrinted>2020-12-16T02:18:00Z</cp:lastPrinted>
  <dcterms:created xsi:type="dcterms:W3CDTF">2021-02-17T20:20:00Z</dcterms:created>
  <dcterms:modified xsi:type="dcterms:W3CDTF">2021-03-03T15:16:00Z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0x01010044AB60BBD3C0E947B162490B936DC456</vt:lpwstr>
  </property>
  <property fmtid="{D5CDD505-2E9C-101B-9397-08002B2CF9AE}" pid="4" name="TaxKeyword">
    <vt:lpwstr/>
  </property>
</Properties>
</file>